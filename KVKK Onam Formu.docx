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341" w:rsidRDefault="00D22341" w:rsidP="00D22341">
      <w:pPr>
        <w:shd w:val="clear" w:color="auto" w:fill="FFFFFF"/>
        <w:spacing w:after="0" w:line="312" w:lineRule="auto"/>
        <w:ind w:right="150"/>
        <w:outlineLvl w:val="1"/>
        <w:rPr>
          <w:rFonts w:ascii="Arial" w:eastAsia="Times New Roman" w:hAnsi="Arial" w:cs="Arial"/>
          <w:b/>
          <w:bCs/>
          <w:color w:val="0090C5"/>
          <w:sz w:val="24"/>
          <w:szCs w:val="24"/>
          <w:lang w:eastAsia="tr-TR"/>
        </w:rPr>
      </w:pPr>
      <w:bookmarkStart w:id="0" w:name="_GoBack"/>
      <w:bookmarkEnd w:id="0"/>
      <w:r>
        <w:rPr>
          <w:rFonts w:ascii="Arial" w:eastAsia="Times New Roman" w:hAnsi="Arial" w:cs="Arial"/>
          <w:b/>
          <w:bCs/>
          <w:color w:val="0090C5"/>
          <w:sz w:val="24"/>
          <w:szCs w:val="24"/>
          <w:lang w:eastAsia="tr-TR"/>
        </w:rPr>
        <w:tab/>
      </w:r>
      <w:r>
        <w:rPr>
          <w:rFonts w:ascii="Arial" w:eastAsia="Times New Roman" w:hAnsi="Arial" w:cs="Arial"/>
          <w:b/>
          <w:bCs/>
          <w:color w:val="0090C5"/>
          <w:sz w:val="24"/>
          <w:szCs w:val="24"/>
          <w:lang w:eastAsia="tr-TR"/>
        </w:rPr>
        <w:tab/>
      </w:r>
      <w:r>
        <w:rPr>
          <w:rFonts w:ascii="Arial" w:eastAsia="Times New Roman" w:hAnsi="Arial" w:cs="Arial"/>
          <w:b/>
          <w:bCs/>
          <w:color w:val="0090C5"/>
          <w:sz w:val="24"/>
          <w:szCs w:val="24"/>
          <w:lang w:eastAsia="tr-TR"/>
        </w:rPr>
        <w:tab/>
      </w:r>
      <w:r>
        <w:rPr>
          <w:rFonts w:ascii="Arial" w:eastAsia="Times New Roman" w:hAnsi="Arial" w:cs="Arial"/>
          <w:b/>
          <w:bCs/>
          <w:color w:val="0090C5"/>
          <w:sz w:val="24"/>
          <w:szCs w:val="24"/>
          <w:lang w:eastAsia="tr-TR"/>
        </w:rPr>
        <w:tab/>
      </w:r>
      <w:r>
        <w:rPr>
          <w:rFonts w:ascii="Arial" w:eastAsia="Times New Roman" w:hAnsi="Arial" w:cs="Arial"/>
          <w:b/>
          <w:bCs/>
          <w:color w:val="0090C5"/>
          <w:sz w:val="24"/>
          <w:szCs w:val="24"/>
          <w:lang w:eastAsia="tr-TR"/>
        </w:rPr>
        <w:tab/>
      </w:r>
    </w:p>
    <w:p w:rsidR="002776B4" w:rsidRDefault="002776B4" w:rsidP="002C058A">
      <w:pPr>
        <w:shd w:val="clear" w:color="auto" w:fill="FFFFFF"/>
        <w:spacing w:after="0" w:line="312" w:lineRule="auto"/>
        <w:ind w:right="150"/>
        <w:jc w:val="center"/>
        <w:outlineLvl w:val="1"/>
        <w:rPr>
          <w:rFonts w:ascii="Arial" w:eastAsia="Times New Roman" w:hAnsi="Arial" w:cs="Arial"/>
          <w:b/>
          <w:bCs/>
          <w:color w:val="0090C5"/>
          <w:sz w:val="24"/>
          <w:szCs w:val="24"/>
          <w:lang w:eastAsia="tr-TR"/>
        </w:rPr>
      </w:pPr>
      <w:r>
        <w:rPr>
          <w:rFonts w:ascii="Arial" w:eastAsia="Times New Roman" w:hAnsi="Arial" w:cs="Arial"/>
          <w:b/>
          <w:bCs/>
          <w:color w:val="0090C5"/>
          <w:sz w:val="24"/>
          <w:szCs w:val="24"/>
          <w:lang w:eastAsia="tr-TR"/>
        </w:rPr>
        <w:t>6698 SAYILI KİŞİSEL VERİLERİN KORUNMASI KANUNU VE BU KANUN KAPSAMINDAKİ HAKL</w:t>
      </w:r>
      <w:r w:rsidR="00533F41">
        <w:rPr>
          <w:rFonts w:ascii="Arial" w:eastAsia="Times New Roman" w:hAnsi="Arial" w:cs="Arial"/>
          <w:b/>
          <w:bCs/>
          <w:color w:val="0090C5"/>
          <w:sz w:val="24"/>
          <w:szCs w:val="24"/>
          <w:lang w:eastAsia="tr-TR"/>
        </w:rPr>
        <w:t xml:space="preserve">ARINIZ İLE İLGİLİ BİLGİLENDİRME, </w:t>
      </w:r>
      <w:r>
        <w:rPr>
          <w:rFonts w:ascii="Arial" w:eastAsia="Times New Roman" w:hAnsi="Arial" w:cs="Arial"/>
          <w:b/>
          <w:bCs/>
          <w:color w:val="0090C5"/>
          <w:sz w:val="24"/>
          <w:szCs w:val="24"/>
          <w:lang w:eastAsia="tr-TR"/>
        </w:rPr>
        <w:t>BEYAN</w:t>
      </w:r>
      <w:r w:rsidR="00533F41">
        <w:rPr>
          <w:rFonts w:ascii="Arial" w:eastAsia="Times New Roman" w:hAnsi="Arial" w:cs="Arial"/>
          <w:b/>
          <w:bCs/>
          <w:color w:val="0090C5"/>
          <w:sz w:val="24"/>
          <w:szCs w:val="24"/>
          <w:lang w:eastAsia="tr-TR"/>
        </w:rPr>
        <w:t xml:space="preserve"> ve ONAY</w:t>
      </w:r>
      <w:r>
        <w:rPr>
          <w:rFonts w:ascii="Arial" w:eastAsia="Times New Roman" w:hAnsi="Arial" w:cs="Arial"/>
          <w:b/>
          <w:bCs/>
          <w:color w:val="0090C5"/>
          <w:sz w:val="24"/>
          <w:szCs w:val="24"/>
          <w:lang w:eastAsia="tr-TR"/>
        </w:rPr>
        <w:t xml:space="preserve"> FORMU</w:t>
      </w:r>
    </w:p>
    <w:p w:rsidR="001128B2" w:rsidRDefault="001128B2" w:rsidP="002C058A">
      <w:pPr>
        <w:shd w:val="clear" w:color="auto" w:fill="FFFFFF"/>
        <w:spacing w:after="0" w:line="312" w:lineRule="auto"/>
        <w:ind w:right="150"/>
        <w:jc w:val="center"/>
        <w:outlineLvl w:val="1"/>
        <w:rPr>
          <w:rFonts w:ascii="Arial" w:eastAsia="Times New Roman" w:hAnsi="Arial" w:cs="Arial"/>
          <w:b/>
          <w:bCs/>
          <w:color w:val="0090C5"/>
          <w:sz w:val="24"/>
          <w:szCs w:val="24"/>
          <w:lang w:eastAsia="tr-TR"/>
        </w:rPr>
      </w:pPr>
    </w:p>
    <w:p w:rsidR="00E85F39" w:rsidRPr="002C058A" w:rsidRDefault="00860ADA" w:rsidP="002C058A">
      <w:pPr>
        <w:shd w:val="clear" w:color="auto" w:fill="FFFFFF"/>
        <w:spacing w:after="0" w:line="312" w:lineRule="auto"/>
        <w:jc w:val="both"/>
        <w:rPr>
          <w:rFonts w:asciiTheme="minorHAnsi" w:eastAsia="Times New Roman" w:hAnsiTheme="minorHAnsi" w:cs="Arial"/>
          <w:color w:val="333333"/>
          <w:sz w:val="24"/>
          <w:szCs w:val="24"/>
          <w:lang w:eastAsia="tr-TR"/>
        </w:rPr>
      </w:pPr>
      <w:r>
        <w:rPr>
          <w:rFonts w:asciiTheme="minorHAnsi" w:eastAsia="Times New Roman" w:hAnsiTheme="minorHAnsi" w:cs="Arial"/>
          <w:color w:val="333333"/>
          <w:sz w:val="24"/>
          <w:szCs w:val="24"/>
          <w:lang w:eastAsia="tr-TR"/>
        </w:rPr>
        <w:t>Ş</w:t>
      </w:r>
      <w:r w:rsidR="002776B4" w:rsidRPr="002C058A">
        <w:rPr>
          <w:rFonts w:asciiTheme="minorHAnsi" w:eastAsia="Times New Roman" w:hAnsiTheme="minorHAnsi" w:cs="Arial"/>
          <w:color w:val="333333"/>
          <w:sz w:val="24"/>
          <w:szCs w:val="24"/>
          <w:lang w:eastAsia="tr-TR"/>
        </w:rPr>
        <w:t>irketimiz,</w:t>
      </w:r>
      <w:r w:rsidR="00E85F39" w:rsidRPr="002C058A">
        <w:rPr>
          <w:rFonts w:asciiTheme="minorHAnsi" w:eastAsia="Times New Roman" w:hAnsiTheme="minorHAnsi" w:cs="Arial"/>
          <w:color w:val="333333"/>
          <w:sz w:val="24"/>
          <w:szCs w:val="24"/>
          <w:lang w:eastAsia="tr-TR"/>
        </w:rPr>
        <w:t xml:space="preserve"> tarafımıza iletmiş olduğunuz kişisel bilgilerinizin güvenliğinin sağlanmasına son derece önem vermekte</w:t>
      </w:r>
      <w:r w:rsidR="007E3B21" w:rsidRPr="002C058A">
        <w:rPr>
          <w:rFonts w:asciiTheme="minorHAnsi" w:eastAsia="Times New Roman" w:hAnsiTheme="minorHAnsi" w:cs="Arial"/>
          <w:color w:val="333333"/>
          <w:sz w:val="24"/>
          <w:szCs w:val="24"/>
          <w:lang w:eastAsia="tr-TR"/>
        </w:rPr>
        <w:t>dir.  6698 Sayılı “Kişisel Verilerin Korunması Kanunu” yürürlüğe girmiştir. Anılan mevzuat</w:t>
      </w:r>
      <w:r w:rsidR="00C7752B" w:rsidRPr="002C058A">
        <w:rPr>
          <w:rFonts w:asciiTheme="minorHAnsi" w:eastAsia="Times New Roman" w:hAnsiTheme="minorHAnsi" w:cs="Arial"/>
          <w:color w:val="333333"/>
          <w:sz w:val="24"/>
          <w:szCs w:val="24"/>
          <w:lang w:eastAsia="tr-TR"/>
        </w:rPr>
        <w:t xml:space="preserve"> ve bu mevzuatta belirtilen bir takım tanımlar</w:t>
      </w:r>
      <w:r w:rsidR="007E3B21" w:rsidRPr="002C058A">
        <w:rPr>
          <w:rFonts w:asciiTheme="minorHAnsi" w:eastAsia="Times New Roman" w:hAnsiTheme="minorHAnsi" w:cs="Arial"/>
          <w:color w:val="333333"/>
          <w:sz w:val="24"/>
          <w:szCs w:val="24"/>
          <w:lang w:eastAsia="tr-TR"/>
        </w:rPr>
        <w:t xml:space="preserve"> hakkında sizi bilgilendirmek isteriz</w:t>
      </w:r>
      <w:r w:rsidR="00F34A2D" w:rsidRPr="002C058A">
        <w:rPr>
          <w:rFonts w:asciiTheme="minorHAnsi" w:eastAsia="Times New Roman" w:hAnsiTheme="minorHAnsi" w:cs="Arial"/>
          <w:color w:val="333333"/>
          <w:sz w:val="24"/>
          <w:szCs w:val="24"/>
          <w:lang w:eastAsia="tr-TR"/>
        </w:rPr>
        <w:t>:</w:t>
      </w:r>
    </w:p>
    <w:p w:rsidR="00C750C6" w:rsidRPr="002C058A" w:rsidRDefault="00C750C6" w:rsidP="002C058A">
      <w:pPr>
        <w:shd w:val="clear" w:color="auto" w:fill="FFFFFF"/>
        <w:spacing w:after="0" w:line="312" w:lineRule="auto"/>
        <w:jc w:val="both"/>
        <w:rPr>
          <w:rFonts w:asciiTheme="minorHAnsi" w:eastAsia="Times New Roman" w:hAnsiTheme="minorHAnsi" w:cs="Arial"/>
          <w:color w:val="333333"/>
          <w:sz w:val="24"/>
          <w:szCs w:val="24"/>
          <w:lang w:eastAsia="tr-TR"/>
        </w:rPr>
      </w:pPr>
    </w:p>
    <w:p w:rsidR="00C750C6" w:rsidRPr="002C058A" w:rsidRDefault="00C750C6" w:rsidP="002C058A">
      <w:pPr>
        <w:shd w:val="clear" w:color="auto" w:fill="FFFFFF"/>
        <w:spacing w:after="0" w:line="312" w:lineRule="auto"/>
        <w:jc w:val="both"/>
        <w:rPr>
          <w:rFonts w:asciiTheme="minorHAnsi" w:eastAsia="Times New Roman" w:hAnsiTheme="minorHAnsi" w:cs="Arial"/>
          <w:color w:val="333333"/>
          <w:sz w:val="24"/>
          <w:szCs w:val="24"/>
          <w:lang w:eastAsia="tr-TR"/>
        </w:rPr>
      </w:pPr>
      <w:r w:rsidRPr="002C058A">
        <w:rPr>
          <w:rFonts w:asciiTheme="minorHAnsi" w:eastAsia="Times New Roman" w:hAnsiTheme="minorHAnsi" w:cs="Arial"/>
          <w:b/>
          <w:color w:val="333333"/>
          <w:sz w:val="24"/>
          <w:szCs w:val="24"/>
          <w:u w:val="single"/>
          <w:lang w:eastAsia="tr-TR"/>
        </w:rPr>
        <w:t>Kişisel veri</w:t>
      </w:r>
      <w:r w:rsidRPr="002C058A">
        <w:rPr>
          <w:rFonts w:asciiTheme="minorHAnsi" w:eastAsia="Times New Roman" w:hAnsiTheme="minorHAnsi" w:cs="Arial"/>
          <w:b/>
          <w:color w:val="333333"/>
          <w:sz w:val="24"/>
          <w:szCs w:val="24"/>
          <w:u w:val="single"/>
          <w:lang w:eastAsia="tr-TR"/>
        </w:rPr>
        <w:tab/>
      </w:r>
      <w:r w:rsidRPr="002C058A">
        <w:rPr>
          <w:rFonts w:asciiTheme="minorHAnsi" w:eastAsia="Times New Roman" w:hAnsiTheme="minorHAnsi" w:cs="Arial"/>
          <w:b/>
          <w:color w:val="333333"/>
          <w:sz w:val="24"/>
          <w:szCs w:val="24"/>
          <w:u w:val="single"/>
          <w:lang w:eastAsia="tr-TR"/>
        </w:rPr>
        <w:tab/>
        <w:t>:</w:t>
      </w:r>
      <w:r w:rsidRPr="002C058A">
        <w:rPr>
          <w:rFonts w:asciiTheme="minorHAnsi" w:hAnsiTheme="minorHAnsi" w:cs="Arial"/>
          <w:color w:val="000000"/>
          <w:sz w:val="24"/>
          <w:szCs w:val="24"/>
        </w:rPr>
        <w:t xml:space="preserve">Kimliği belirli veya belirlenebilir gerçek kişiye ilişkin her türlü bilgiyi, </w:t>
      </w:r>
    </w:p>
    <w:p w:rsidR="00C750C6" w:rsidRPr="002C058A" w:rsidRDefault="00C750C6" w:rsidP="002C058A">
      <w:pPr>
        <w:shd w:val="clear" w:color="auto" w:fill="FFFFFF"/>
        <w:spacing w:after="0" w:line="312" w:lineRule="auto"/>
        <w:jc w:val="both"/>
        <w:rPr>
          <w:rFonts w:asciiTheme="minorHAnsi" w:hAnsiTheme="minorHAnsi" w:cs="Arial"/>
          <w:color w:val="000000"/>
          <w:sz w:val="24"/>
          <w:szCs w:val="24"/>
        </w:rPr>
      </w:pPr>
    </w:p>
    <w:p w:rsidR="00C750C6" w:rsidRPr="002C058A" w:rsidRDefault="00C750C6" w:rsidP="002C058A">
      <w:pPr>
        <w:shd w:val="clear" w:color="auto" w:fill="FFFFFF"/>
        <w:spacing w:after="0" w:line="312" w:lineRule="auto"/>
        <w:jc w:val="both"/>
        <w:rPr>
          <w:rFonts w:asciiTheme="minorHAnsi" w:hAnsiTheme="minorHAnsi" w:cs="Arial"/>
          <w:color w:val="000000"/>
          <w:sz w:val="24"/>
          <w:szCs w:val="24"/>
        </w:rPr>
      </w:pPr>
      <w:r w:rsidRPr="002C058A">
        <w:rPr>
          <w:rFonts w:asciiTheme="minorHAnsi" w:hAnsiTheme="minorHAnsi" w:cs="Arial"/>
          <w:b/>
          <w:color w:val="000000"/>
          <w:sz w:val="24"/>
          <w:szCs w:val="24"/>
          <w:u w:val="single"/>
        </w:rPr>
        <w:t>Kişisel verilerin işlenmesi:</w:t>
      </w:r>
      <w:r w:rsidRPr="002C058A">
        <w:rPr>
          <w:rFonts w:asciiTheme="minorHAnsi" w:hAnsiTheme="minorHAnsi" w:cs="Arial"/>
          <w:color w:val="000000"/>
          <w:sz w:val="24"/>
          <w:szCs w:val="24"/>
        </w:rPr>
        <w:t xml:space="preserve"> 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hâle getirilmesi, sınıflandırılması ya da kullanılmasının engellenmesi gibi veriler üzerinde gerçekleştirilen her türlü işlemi,</w:t>
      </w:r>
    </w:p>
    <w:p w:rsidR="00C750C6" w:rsidRPr="002C058A" w:rsidRDefault="00C750C6" w:rsidP="002C058A">
      <w:pPr>
        <w:shd w:val="clear" w:color="auto" w:fill="FFFFFF"/>
        <w:spacing w:after="0" w:line="312" w:lineRule="auto"/>
        <w:jc w:val="both"/>
        <w:rPr>
          <w:rFonts w:asciiTheme="minorHAnsi" w:hAnsiTheme="minorHAnsi" w:cs="Arial"/>
          <w:color w:val="000000"/>
          <w:sz w:val="24"/>
          <w:szCs w:val="24"/>
        </w:rPr>
      </w:pPr>
    </w:p>
    <w:p w:rsidR="00C750C6" w:rsidRPr="002C058A" w:rsidRDefault="00C750C6" w:rsidP="002C058A">
      <w:pPr>
        <w:pStyle w:val="NormalWeb"/>
        <w:spacing w:before="0" w:beforeAutospacing="0" w:after="0" w:afterAutospacing="0" w:line="312" w:lineRule="auto"/>
        <w:rPr>
          <w:rFonts w:asciiTheme="minorHAnsi" w:hAnsiTheme="minorHAnsi" w:cs="Arial"/>
          <w:color w:val="000000"/>
        </w:rPr>
      </w:pPr>
      <w:r w:rsidRPr="002C058A">
        <w:rPr>
          <w:rFonts w:asciiTheme="minorHAnsi" w:hAnsiTheme="minorHAnsi" w:cs="Arial"/>
          <w:b/>
          <w:color w:val="000000"/>
          <w:u w:val="single"/>
        </w:rPr>
        <w:t>Veri işleyen</w:t>
      </w:r>
      <w:r w:rsidRPr="002C058A">
        <w:rPr>
          <w:rFonts w:asciiTheme="minorHAnsi" w:hAnsiTheme="minorHAnsi" w:cs="Arial"/>
          <w:b/>
          <w:color w:val="000000"/>
          <w:u w:val="single"/>
        </w:rPr>
        <w:tab/>
      </w:r>
      <w:r w:rsidRPr="002C058A">
        <w:rPr>
          <w:rFonts w:asciiTheme="minorHAnsi" w:hAnsiTheme="minorHAnsi" w:cs="Arial"/>
          <w:b/>
          <w:color w:val="000000"/>
          <w:u w:val="single"/>
        </w:rPr>
        <w:tab/>
      </w:r>
      <w:r w:rsidRPr="002C058A">
        <w:rPr>
          <w:rFonts w:asciiTheme="minorHAnsi" w:hAnsiTheme="minorHAnsi" w:cs="Arial"/>
          <w:b/>
          <w:color w:val="000000"/>
        </w:rPr>
        <w:t>:</w:t>
      </w:r>
      <w:r w:rsidRPr="002C058A">
        <w:rPr>
          <w:rFonts w:asciiTheme="minorHAnsi" w:hAnsiTheme="minorHAnsi" w:cs="Arial"/>
          <w:color w:val="000000"/>
        </w:rPr>
        <w:t>Veri sorumlusunun verdiği yetkiye dayanarak onun adına kişisel verileri işleyen gerçek veya tüzel kişiyi,</w:t>
      </w:r>
    </w:p>
    <w:p w:rsidR="00C750C6" w:rsidRPr="002C058A" w:rsidRDefault="00C750C6" w:rsidP="002C058A">
      <w:pPr>
        <w:pStyle w:val="NormalWeb"/>
        <w:spacing w:before="0" w:beforeAutospacing="0" w:after="0" w:afterAutospacing="0" w:line="312" w:lineRule="auto"/>
        <w:rPr>
          <w:rFonts w:asciiTheme="minorHAnsi" w:hAnsiTheme="minorHAnsi" w:cs="Arial"/>
          <w:color w:val="000000"/>
        </w:rPr>
      </w:pPr>
      <w:r w:rsidRPr="002C058A">
        <w:rPr>
          <w:rFonts w:asciiTheme="minorHAnsi" w:hAnsiTheme="minorHAnsi" w:cs="Arial"/>
          <w:b/>
          <w:color w:val="000000"/>
          <w:u w:val="single"/>
        </w:rPr>
        <w:t>Veri kayıt sistemi       :</w:t>
      </w:r>
      <w:r w:rsidRPr="002C058A">
        <w:rPr>
          <w:rFonts w:asciiTheme="minorHAnsi" w:hAnsiTheme="minorHAnsi" w:cs="Arial"/>
          <w:color w:val="000000"/>
        </w:rPr>
        <w:t>Kişisel verilerin belirli kriterlere göre yapılandırılarak işlendiği kayıt sistemini,</w:t>
      </w:r>
    </w:p>
    <w:p w:rsidR="00C750C6" w:rsidRPr="002C058A" w:rsidRDefault="00C750C6" w:rsidP="002C058A">
      <w:pPr>
        <w:pStyle w:val="NormalWeb"/>
        <w:spacing w:before="0" w:beforeAutospacing="0" w:after="0" w:afterAutospacing="0" w:line="312" w:lineRule="auto"/>
        <w:rPr>
          <w:rFonts w:asciiTheme="minorHAnsi" w:hAnsiTheme="minorHAnsi" w:cs="Arial"/>
          <w:color w:val="000000"/>
        </w:rPr>
      </w:pPr>
      <w:r w:rsidRPr="002C058A">
        <w:rPr>
          <w:rFonts w:asciiTheme="minorHAnsi" w:hAnsiTheme="minorHAnsi" w:cs="Arial"/>
          <w:b/>
          <w:color w:val="000000"/>
          <w:u w:val="single"/>
        </w:rPr>
        <w:t>Veri sorumlusu         :</w:t>
      </w:r>
      <w:r w:rsidRPr="002C058A">
        <w:rPr>
          <w:rFonts w:asciiTheme="minorHAnsi" w:hAnsiTheme="minorHAnsi" w:cs="Arial"/>
          <w:color w:val="000000"/>
        </w:rPr>
        <w:t xml:space="preserve">Kişisel verilerin işleme amaçlarını ve vasıtalarını belirleyen, veri kayıt sisteminin kurulmasından ve yönetilmesinden sorumlu olan gerçek veya tüzel kişiyi ifade eder. </w:t>
      </w:r>
    </w:p>
    <w:p w:rsidR="00F34A2D" w:rsidRPr="00506FF2" w:rsidRDefault="00051EC6" w:rsidP="002C058A">
      <w:pPr>
        <w:autoSpaceDE w:val="0"/>
        <w:autoSpaceDN w:val="0"/>
        <w:adjustRightInd w:val="0"/>
        <w:spacing w:after="0" w:line="312" w:lineRule="auto"/>
        <w:rPr>
          <w:rFonts w:asciiTheme="minorHAnsi" w:eastAsia="Times New Roman" w:hAnsiTheme="minorHAnsi" w:cs="Arial"/>
          <w:sz w:val="24"/>
          <w:szCs w:val="24"/>
          <w:lang w:eastAsia="tr-TR"/>
        </w:rPr>
      </w:pPr>
      <w:r w:rsidRPr="00506FF2">
        <w:rPr>
          <w:rFonts w:asciiTheme="minorHAnsi" w:eastAsia="Times New Roman" w:hAnsiTheme="minorHAnsi" w:cs="Arial"/>
          <w:sz w:val="24"/>
          <w:szCs w:val="24"/>
          <w:lang w:eastAsia="tr-TR"/>
        </w:rPr>
        <w:t xml:space="preserve">Kanun kapsamında şirketimiz veri sorumlusu olarak hareket etmektedir. </w:t>
      </w:r>
    </w:p>
    <w:p w:rsidR="001F2AC6" w:rsidRPr="002C058A" w:rsidRDefault="001F2AC6" w:rsidP="002C058A">
      <w:pPr>
        <w:autoSpaceDE w:val="0"/>
        <w:autoSpaceDN w:val="0"/>
        <w:adjustRightInd w:val="0"/>
        <w:spacing w:after="0" w:line="312" w:lineRule="auto"/>
        <w:rPr>
          <w:rFonts w:asciiTheme="minorHAnsi" w:hAnsiTheme="minorHAnsi" w:cs="Tahoma"/>
          <w:color w:val="000000"/>
          <w:sz w:val="24"/>
          <w:szCs w:val="24"/>
          <w:lang w:val="en-US"/>
        </w:rPr>
      </w:pPr>
    </w:p>
    <w:p w:rsidR="00F34A2D" w:rsidRPr="00506FF2" w:rsidRDefault="00F34A2D" w:rsidP="002C058A">
      <w:pPr>
        <w:autoSpaceDE w:val="0"/>
        <w:autoSpaceDN w:val="0"/>
        <w:adjustRightInd w:val="0"/>
        <w:spacing w:after="0" w:line="312" w:lineRule="auto"/>
        <w:jc w:val="both"/>
        <w:rPr>
          <w:rFonts w:asciiTheme="minorHAnsi" w:hAnsiTheme="minorHAnsi" w:cs="Tahoma"/>
          <w:color w:val="000000"/>
          <w:sz w:val="24"/>
          <w:szCs w:val="24"/>
          <w:lang w:val="en-US"/>
        </w:rPr>
      </w:pPr>
      <w:r w:rsidRPr="002C058A">
        <w:rPr>
          <w:rFonts w:asciiTheme="minorHAnsi" w:hAnsiTheme="minorHAnsi" w:cs="Tahoma"/>
          <w:color w:val="000000"/>
          <w:sz w:val="24"/>
          <w:szCs w:val="24"/>
          <w:lang w:val="en-US"/>
        </w:rPr>
        <w:t xml:space="preserve">Veri sorumlusu sıfatı ile Şirketimiz ve Şirketimiz adına şubelerimiz, alt acentelerimiz, çağrı merkezimiz, bağlı şirketlerimiz tarafından ya da internet sitelerimiz ile sosyal medya sayfalarımız </w:t>
      </w:r>
      <w:r w:rsidR="00E34F45">
        <w:rPr>
          <w:rFonts w:asciiTheme="minorHAnsi" w:hAnsiTheme="minorHAnsi" w:cs="Tahoma"/>
          <w:color w:val="000000"/>
          <w:sz w:val="24"/>
          <w:szCs w:val="24"/>
          <w:lang w:val="en-US"/>
        </w:rPr>
        <w:t xml:space="preserve">veya </w:t>
      </w:r>
      <w:r w:rsidR="00E34F45" w:rsidRPr="00E34F45">
        <w:rPr>
          <w:rFonts w:asciiTheme="minorHAnsi" w:eastAsia="Times New Roman" w:hAnsiTheme="minorHAnsi" w:cs="Arial"/>
          <w:sz w:val="24"/>
          <w:szCs w:val="24"/>
          <w:lang w:eastAsia="tr-TR"/>
        </w:rPr>
        <w:t xml:space="preserve">ve bunlarla sınırlı olmamak üzere her türlü kanallar </w:t>
      </w:r>
      <w:r w:rsidRPr="002C058A">
        <w:rPr>
          <w:rFonts w:asciiTheme="minorHAnsi" w:hAnsiTheme="minorHAnsi" w:cs="Tahoma"/>
          <w:color w:val="000000"/>
          <w:sz w:val="24"/>
          <w:szCs w:val="24"/>
          <w:lang w:val="en-US"/>
        </w:rPr>
        <w:t>aracılığı ile; kişisel ve/veya özel nitelikli kişisel verileriniz; tamamen veya kısmen elde ed</w:t>
      </w:r>
      <w:r w:rsidR="00C7752B" w:rsidRPr="002C058A">
        <w:rPr>
          <w:rFonts w:asciiTheme="minorHAnsi" w:hAnsiTheme="minorHAnsi" w:cs="Tahoma"/>
          <w:color w:val="000000"/>
          <w:sz w:val="24"/>
          <w:szCs w:val="24"/>
          <w:lang w:val="en-US"/>
        </w:rPr>
        <w:t>il</w:t>
      </w:r>
      <w:r w:rsidRPr="002C058A">
        <w:rPr>
          <w:rFonts w:asciiTheme="minorHAnsi" w:hAnsiTheme="minorHAnsi" w:cs="Tahoma"/>
          <w:color w:val="000000"/>
          <w:sz w:val="24"/>
          <w:szCs w:val="24"/>
          <w:lang w:val="en-US"/>
        </w:rPr>
        <w:t>ebilir, kayded</w:t>
      </w:r>
      <w:r w:rsidR="00C7752B" w:rsidRPr="002C058A">
        <w:rPr>
          <w:rFonts w:asciiTheme="minorHAnsi" w:hAnsiTheme="minorHAnsi" w:cs="Tahoma"/>
          <w:color w:val="000000"/>
          <w:sz w:val="24"/>
          <w:szCs w:val="24"/>
          <w:lang w:val="en-US"/>
        </w:rPr>
        <w:t>il</w:t>
      </w:r>
      <w:r w:rsidRPr="002C058A">
        <w:rPr>
          <w:rFonts w:asciiTheme="minorHAnsi" w:hAnsiTheme="minorHAnsi" w:cs="Tahoma"/>
          <w:color w:val="000000"/>
          <w:sz w:val="24"/>
          <w:szCs w:val="24"/>
          <w:lang w:val="en-US"/>
        </w:rPr>
        <w:t>ebilir ,</w:t>
      </w:r>
      <w:r w:rsidR="001128B2" w:rsidRPr="002C058A">
        <w:rPr>
          <w:rFonts w:asciiTheme="minorHAnsi" w:hAnsiTheme="minorHAnsi" w:cs="Tahoma"/>
          <w:color w:val="000000"/>
          <w:sz w:val="24"/>
          <w:szCs w:val="24"/>
          <w:lang w:val="en-US"/>
        </w:rPr>
        <w:t xml:space="preserve"> depolanabilir,</w:t>
      </w:r>
      <w:r w:rsidRPr="002C058A">
        <w:rPr>
          <w:rFonts w:asciiTheme="minorHAnsi" w:hAnsiTheme="minorHAnsi" w:cs="Tahoma"/>
          <w:color w:val="000000"/>
          <w:sz w:val="24"/>
          <w:szCs w:val="24"/>
          <w:lang w:val="en-US"/>
        </w:rPr>
        <w:t xml:space="preserve"> değiştirilebilir, </w:t>
      </w:r>
      <w:r w:rsidR="001128B2" w:rsidRPr="002C058A">
        <w:rPr>
          <w:rFonts w:asciiTheme="minorHAnsi" w:hAnsiTheme="minorHAnsi" w:cs="Tahoma"/>
          <w:color w:val="000000"/>
          <w:sz w:val="24"/>
          <w:szCs w:val="24"/>
          <w:lang w:val="en-US"/>
        </w:rPr>
        <w:t xml:space="preserve"> güncellenebilir </w:t>
      </w:r>
      <w:r w:rsidRPr="002C058A">
        <w:rPr>
          <w:rFonts w:asciiTheme="minorHAnsi" w:hAnsiTheme="minorHAnsi" w:cs="Tahoma"/>
          <w:color w:val="000000"/>
          <w:sz w:val="24"/>
          <w:szCs w:val="24"/>
          <w:lang w:val="en-US"/>
        </w:rPr>
        <w:t xml:space="preserve">, periyodik olarak kontrol </w:t>
      </w:r>
      <w:r w:rsidR="001128B2" w:rsidRPr="00506FF2">
        <w:rPr>
          <w:rFonts w:asciiTheme="minorHAnsi" w:hAnsiTheme="minorHAnsi" w:cs="Tahoma"/>
          <w:color w:val="000000"/>
          <w:sz w:val="24"/>
          <w:szCs w:val="24"/>
          <w:lang w:val="en-US"/>
        </w:rPr>
        <w:t>edilebilir,</w:t>
      </w:r>
      <w:r w:rsidRPr="00506FF2">
        <w:rPr>
          <w:rFonts w:asciiTheme="minorHAnsi" w:hAnsiTheme="minorHAnsi" w:cs="Tahoma"/>
          <w:color w:val="000000"/>
          <w:sz w:val="24"/>
          <w:szCs w:val="24"/>
          <w:lang w:val="en-US"/>
        </w:rPr>
        <w:t xml:space="preserve"> yeniden</w:t>
      </w:r>
      <w:r w:rsidR="001128B2" w:rsidRPr="00506FF2">
        <w:rPr>
          <w:rFonts w:asciiTheme="minorHAnsi" w:hAnsiTheme="minorHAnsi" w:cs="Tahoma"/>
          <w:color w:val="000000"/>
          <w:sz w:val="24"/>
          <w:szCs w:val="24"/>
          <w:lang w:val="en-US"/>
        </w:rPr>
        <w:t xml:space="preserve"> düzenlenebilir,</w:t>
      </w:r>
      <w:r w:rsidRPr="00506FF2">
        <w:rPr>
          <w:rFonts w:asciiTheme="minorHAnsi" w:hAnsiTheme="minorHAnsi" w:cs="Tahoma"/>
          <w:color w:val="000000"/>
          <w:sz w:val="24"/>
          <w:szCs w:val="24"/>
          <w:lang w:val="en-US"/>
        </w:rPr>
        <w:t xml:space="preserve"> sınıflandırılabilir, işlendikleri amaç için gerekli olan ya da ilgili kanunda öngörülen süre kadar muhafaza edilebilir, kanuni ya da hizmete bağlı fiili gereklilikler halinde Şirketimizin birlikte çalıştığı ya da kanunen yükümlü olduğu kamu kurum ve kuruluşlarıyla ve/veya Türkiye'de veya yurt dışında mukim olan 3. kişi</w:t>
      </w:r>
      <w:r w:rsidR="001128B2" w:rsidRPr="00506FF2">
        <w:rPr>
          <w:rFonts w:asciiTheme="minorHAnsi" w:hAnsiTheme="minorHAnsi" w:cs="Tahoma"/>
          <w:color w:val="000000"/>
          <w:sz w:val="24"/>
          <w:szCs w:val="24"/>
          <w:lang w:val="en-US"/>
        </w:rPr>
        <w:t xml:space="preserve"> </w:t>
      </w:r>
      <w:r w:rsidR="00C7752B" w:rsidRPr="00506FF2">
        <w:rPr>
          <w:rFonts w:asciiTheme="minorHAnsi" w:hAnsiTheme="minorHAnsi" w:cs="Tahoma"/>
          <w:color w:val="000000"/>
          <w:sz w:val="24"/>
          <w:szCs w:val="24"/>
          <w:lang w:val="en-US"/>
        </w:rPr>
        <w:t>gerçek kişi/tüzel kişi</w:t>
      </w:r>
      <w:r w:rsidRPr="00506FF2">
        <w:rPr>
          <w:rFonts w:asciiTheme="minorHAnsi" w:hAnsiTheme="minorHAnsi" w:cs="Tahoma"/>
          <w:color w:val="000000"/>
          <w:sz w:val="24"/>
          <w:szCs w:val="24"/>
          <w:lang w:val="en-US"/>
        </w:rPr>
        <w:t xml:space="preserve">, </w:t>
      </w:r>
      <w:r w:rsidR="00C7752B" w:rsidRPr="00506FF2">
        <w:rPr>
          <w:rFonts w:asciiTheme="minorHAnsi" w:hAnsiTheme="minorHAnsi" w:cs="Tahoma"/>
          <w:color w:val="000000"/>
          <w:sz w:val="24"/>
          <w:szCs w:val="24"/>
          <w:lang w:val="en-US"/>
        </w:rPr>
        <w:t xml:space="preserve">hizmet sağlayıcı </w:t>
      </w:r>
      <w:r w:rsidR="00C7752B" w:rsidRPr="00506FF2">
        <w:rPr>
          <w:rFonts w:asciiTheme="minorHAnsi" w:hAnsiTheme="minorHAnsi" w:cs="Tahoma"/>
          <w:color w:val="000000"/>
          <w:sz w:val="24"/>
          <w:szCs w:val="24"/>
          <w:lang w:val="en-US"/>
        </w:rPr>
        <w:lastRenderedPageBreak/>
        <w:t xml:space="preserve">ve </w:t>
      </w:r>
      <w:r w:rsidRPr="00506FF2">
        <w:rPr>
          <w:rFonts w:asciiTheme="minorHAnsi" w:hAnsiTheme="minorHAnsi" w:cs="Tahoma"/>
          <w:color w:val="000000"/>
          <w:sz w:val="24"/>
          <w:szCs w:val="24"/>
          <w:lang w:val="en-US"/>
        </w:rPr>
        <w:t>tedarikçi firmalar, sigorta şirketleri ile Şirketimiz ve/veya Şirketimizin alt acenteleri ile paylaşılabilir, kanuni ya</w:t>
      </w:r>
      <w:r w:rsidR="00130636">
        <w:rPr>
          <w:rFonts w:asciiTheme="minorHAnsi" w:hAnsiTheme="minorHAnsi" w:cs="Tahoma"/>
          <w:color w:val="000000"/>
          <w:sz w:val="24"/>
          <w:szCs w:val="24"/>
          <w:lang w:val="en-US"/>
        </w:rPr>
        <w:t xml:space="preserve"> </w:t>
      </w:r>
      <w:r w:rsidRPr="00506FF2">
        <w:rPr>
          <w:rFonts w:asciiTheme="minorHAnsi" w:hAnsiTheme="minorHAnsi" w:cs="Tahoma"/>
          <w:color w:val="000000"/>
          <w:sz w:val="24"/>
          <w:szCs w:val="24"/>
          <w:lang w:val="en-US"/>
        </w:rPr>
        <w:t>da hizmete bağlı fiili gereklilikler halinde yurtdışına aktarılabilir ya</w:t>
      </w:r>
      <w:r w:rsidR="00130636">
        <w:rPr>
          <w:rFonts w:asciiTheme="minorHAnsi" w:hAnsiTheme="minorHAnsi" w:cs="Tahoma"/>
          <w:color w:val="000000"/>
          <w:sz w:val="24"/>
          <w:szCs w:val="24"/>
          <w:lang w:val="en-US"/>
        </w:rPr>
        <w:t xml:space="preserve"> </w:t>
      </w:r>
      <w:r w:rsidRPr="00506FF2">
        <w:rPr>
          <w:rFonts w:asciiTheme="minorHAnsi" w:hAnsiTheme="minorHAnsi" w:cs="Tahoma"/>
          <w:color w:val="000000"/>
          <w:sz w:val="24"/>
          <w:szCs w:val="24"/>
          <w:lang w:val="en-US"/>
        </w:rPr>
        <w:t>da kullanılmasının engellenmesi de dahil olmak üzere işlenebilir.</w:t>
      </w:r>
    </w:p>
    <w:p w:rsidR="001128B2" w:rsidRPr="002C058A" w:rsidRDefault="001128B2" w:rsidP="002C058A">
      <w:pPr>
        <w:autoSpaceDE w:val="0"/>
        <w:autoSpaceDN w:val="0"/>
        <w:adjustRightInd w:val="0"/>
        <w:spacing w:after="0" w:line="312" w:lineRule="auto"/>
        <w:rPr>
          <w:rFonts w:asciiTheme="minorHAnsi" w:hAnsiTheme="minorHAnsi" w:cs="Tahoma"/>
          <w:sz w:val="24"/>
          <w:szCs w:val="24"/>
          <w:lang w:val="en-US"/>
        </w:rPr>
      </w:pPr>
    </w:p>
    <w:p w:rsidR="00051EC6" w:rsidRPr="00E34F45" w:rsidRDefault="002776B4" w:rsidP="002C058A">
      <w:pPr>
        <w:shd w:val="clear" w:color="auto" w:fill="FFFFFF"/>
        <w:spacing w:after="0" w:line="312" w:lineRule="auto"/>
        <w:jc w:val="both"/>
        <w:rPr>
          <w:rFonts w:asciiTheme="minorHAnsi" w:eastAsia="Times New Roman" w:hAnsiTheme="minorHAnsi" w:cs="Arial"/>
          <w:sz w:val="24"/>
          <w:szCs w:val="24"/>
          <w:lang w:eastAsia="tr-TR"/>
        </w:rPr>
      </w:pPr>
      <w:r w:rsidRPr="00E34F45">
        <w:rPr>
          <w:rFonts w:asciiTheme="minorHAnsi" w:eastAsia="Times New Roman" w:hAnsiTheme="minorHAnsi" w:cs="Arial"/>
          <w:sz w:val="24"/>
          <w:szCs w:val="24"/>
          <w:lang w:eastAsia="tr-TR"/>
        </w:rPr>
        <w:t>Kişisel veriler</w:t>
      </w:r>
      <w:r w:rsidR="00051EC6" w:rsidRPr="00E34F45">
        <w:rPr>
          <w:rFonts w:asciiTheme="minorHAnsi" w:eastAsia="Times New Roman" w:hAnsiTheme="minorHAnsi" w:cs="Arial"/>
          <w:sz w:val="24"/>
          <w:szCs w:val="24"/>
          <w:lang w:eastAsia="tr-TR"/>
        </w:rPr>
        <w:t xml:space="preserve">iniz, şirketimiz/şubelerimiz/alt acentalarımız/ internet sitemiz/ çağrı merkezimiz </w:t>
      </w:r>
      <w:r w:rsidR="00C7752B" w:rsidRPr="00E34F45">
        <w:rPr>
          <w:rFonts w:asciiTheme="minorHAnsi" w:eastAsia="Times New Roman" w:hAnsiTheme="minorHAnsi" w:cs="Arial"/>
          <w:sz w:val="24"/>
          <w:szCs w:val="24"/>
          <w:lang w:eastAsia="tr-TR"/>
        </w:rPr>
        <w:t xml:space="preserve">/ partner veya tedarikçi firmalar </w:t>
      </w:r>
      <w:r w:rsidR="00051EC6" w:rsidRPr="00E34F45">
        <w:rPr>
          <w:rFonts w:asciiTheme="minorHAnsi" w:eastAsia="Times New Roman" w:hAnsiTheme="minorHAnsi" w:cs="Arial"/>
          <w:sz w:val="24"/>
          <w:szCs w:val="24"/>
          <w:lang w:eastAsia="tr-TR"/>
        </w:rPr>
        <w:t>ve bunlarla sınırlı olmamak üzere her türlü kanallar aracılığıyla yazılı, sözlü ya da elektronik ortamda toplanabilir.</w:t>
      </w:r>
    </w:p>
    <w:p w:rsidR="00051EC6" w:rsidRPr="00E34F45" w:rsidRDefault="00051EC6" w:rsidP="002C058A">
      <w:pPr>
        <w:shd w:val="clear" w:color="auto" w:fill="FFFFFF"/>
        <w:spacing w:after="0" w:line="312" w:lineRule="auto"/>
        <w:jc w:val="both"/>
        <w:rPr>
          <w:rFonts w:asciiTheme="minorHAnsi" w:eastAsia="Times New Roman" w:hAnsiTheme="minorHAnsi" w:cs="Arial"/>
          <w:sz w:val="24"/>
          <w:szCs w:val="24"/>
          <w:u w:val="single"/>
          <w:lang w:eastAsia="tr-TR"/>
        </w:rPr>
      </w:pPr>
    </w:p>
    <w:p w:rsidR="002776B4" w:rsidRPr="00E34F45" w:rsidRDefault="005312D5" w:rsidP="002C058A">
      <w:p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Şirketimiz, alt acentalarımız, 1618 Sayılı Seyahat Acentaları ve Seyahat Acentaları Birliği Kanunu ve</w:t>
      </w:r>
      <w:r w:rsidR="00287EDB" w:rsidRPr="00E34F45">
        <w:rPr>
          <w:rFonts w:asciiTheme="minorHAnsi" w:eastAsia="Times New Roman" w:hAnsiTheme="minorHAnsi" w:cs="Arial"/>
          <w:bCs/>
          <w:sz w:val="24"/>
          <w:szCs w:val="24"/>
          <w:lang w:eastAsia="tr-TR"/>
        </w:rPr>
        <w:t xml:space="preserve"> bu kanun dayanak yapılarak hazırlanan</w:t>
      </w:r>
      <w:r w:rsidRPr="00E34F45">
        <w:rPr>
          <w:rFonts w:asciiTheme="minorHAnsi" w:eastAsia="Times New Roman" w:hAnsiTheme="minorHAnsi" w:cs="Arial"/>
          <w:bCs/>
          <w:sz w:val="24"/>
          <w:szCs w:val="24"/>
          <w:lang w:eastAsia="tr-TR"/>
        </w:rPr>
        <w:t xml:space="preserve"> Seyahat Acentaları Yönetmeliği hükümlerinde belirtilen seyahat acentalığı faaliyetlerini yerine getirirken</w:t>
      </w:r>
      <w:r w:rsidR="00E77066" w:rsidRPr="00E34F45">
        <w:rPr>
          <w:rFonts w:asciiTheme="minorHAnsi" w:eastAsia="Times New Roman" w:hAnsiTheme="minorHAnsi" w:cs="Arial"/>
          <w:bCs/>
          <w:sz w:val="24"/>
          <w:szCs w:val="24"/>
          <w:lang w:eastAsia="tr-TR"/>
        </w:rPr>
        <w:t xml:space="preserve"> 3. k</w:t>
      </w:r>
      <w:r w:rsidRPr="00E34F45">
        <w:rPr>
          <w:rFonts w:asciiTheme="minorHAnsi" w:eastAsia="Times New Roman" w:hAnsiTheme="minorHAnsi" w:cs="Arial"/>
          <w:bCs/>
          <w:sz w:val="24"/>
          <w:szCs w:val="24"/>
          <w:lang w:eastAsia="tr-TR"/>
        </w:rPr>
        <w:t>işi tedarikçi firmalarla anlaşmalar yapmakta ve adınıza hizmet sunumuna yönelik rezerv</w:t>
      </w:r>
      <w:r w:rsidR="00287EDB" w:rsidRPr="00E34F45">
        <w:rPr>
          <w:rFonts w:asciiTheme="minorHAnsi" w:eastAsia="Times New Roman" w:hAnsiTheme="minorHAnsi" w:cs="Arial"/>
          <w:bCs/>
          <w:sz w:val="24"/>
          <w:szCs w:val="24"/>
          <w:lang w:eastAsia="tr-TR"/>
        </w:rPr>
        <w:t>asyon kayıtları gerçekleştirmektedir</w:t>
      </w:r>
      <w:r w:rsidRPr="00E34F45">
        <w:rPr>
          <w:rFonts w:asciiTheme="minorHAnsi" w:eastAsia="Times New Roman" w:hAnsiTheme="minorHAnsi" w:cs="Arial"/>
          <w:bCs/>
          <w:sz w:val="24"/>
          <w:szCs w:val="24"/>
          <w:lang w:eastAsia="tr-TR"/>
        </w:rPr>
        <w:t xml:space="preserve">. Dolayısıyla, tarafınıza ait gerekli kişisel bilgileri, 3.kişi tedarikçi firmalar ile ( konaklama firmaları, havayolu şirketleri, </w:t>
      </w:r>
      <w:r w:rsidR="00E77066" w:rsidRPr="00E34F45">
        <w:rPr>
          <w:rFonts w:asciiTheme="minorHAnsi" w:eastAsia="Times New Roman" w:hAnsiTheme="minorHAnsi" w:cs="Arial"/>
          <w:bCs/>
          <w:sz w:val="24"/>
          <w:szCs w:val="24"/>
          <w:lang w:eastAsia="tr-TR"/>
        </w:rPr>
        <w:t xml:space="preserve">kara ve deniz dahil ulaştırma hizmeti sunan firmalar, </w:t>
      </w:r>
      <w:r w:rsidRPr="00E34F45">
        <w:rPr>
          <w:rFonts w:asciiTheme="minorHAnsi" w:eastAsia="Times New Roman" w:hAnsiTheme="minorHAnsi" w:cs="Arial"/>
          <w:bCs/>
          <w:sz w:val="24"/>
          <w:szCs w:val="24"/>
          <w:lang w:eastAsia="tr-TR"/>
        </w:rPr>
        <w:t>araç kiralama şirketleri</w:t>
      </w:r>
      <w:r w:rsidR="009A508B" w:rsidRPr="00E34F45">
        <w:rPr>
          <w:rFonts w:asciiTheme="minorHAnsi" w:eastAsia="Times New Roman" w:hAnsiTheme="minorHAnsi" w:cs="Arial"/>
          <w:bCs/>
          <w:sz w:val="24"/>
          <w:szCs w:val="24"/>
          <w:lang w:eastAsia="tr-TR"/>
        </w:rPr>
        <w:t xml:space="preserve">, </w:t>
      </w:r>
      <w:r w:rsidR="00AD0DDC" w:rsidRPr="00E34F45">
        <w:rPr>
          <w:rFonts w:asciiTheme="minorHAnsi" w:eastAsia="Times New Roman" w:hAnsiTheme="minorHAnsi" w:cs="Arial"/>
          <w:bCs/>
          <w:sz w:val="24"/>
          <w:szCs w:val="24"/>
          <w:lang w:eastAsia="tr-TR"/>
        </w:rPr>
        <w:t>sigorta şirketleri,</w:t>
      </w:r>
      <w:r w:rsidR="00C7752B" w:rsidRPr="00E34F45">
        <w:rPr>
          <w:rFonts w:asciiTheme="minorHAnsi" w:eastAsia="Times New Roman" w:hAnsiTheme="minorHAnsi" w:cs="Arial"/>
          <w:bCs/>
          <w:sz w:val="24"/>
          <w:szCs w:val="24"/>
          <w:lang w:eastAsia="tr-TR"/>
        </w:rPr>
        <w:t xml:space="preserve"> </w:t>
      </w:r>
      <w:r w:rsidR="00AD0DDC" w:rsidRPr="00E34F45">
        <w:rPr>
          <w:rFonts w:asciiTheme="minorHAnsi" w:eastAsia="Times New Roman" w:hAnsiTheme="minorHAnsi" w:cs="Arial"/>
          <w:bCs/>
          <w:sz w:val="24"/>
          <w:szCs w:val="24"/>
          <w:lang w:eastAsia="tr-TR"/>
        </w:rPr>
        <w:t>transfer elemanları ve bunlarla sınırlı olmamak üzere sunulan hizmet ile ilgili kişi ve kuruluşlar)</w:t>
      </w:r>
      <w:r w:rsidR="00C7752B" w:rsidRPr="00E34F45">
        <w:rPr>
          <w:rFonts w:asciiTheme="minorHAnsi" w:eastAsia="Times New Roman" w:hAnsiTheme="minorHAnsi" w:cs="Arial"/>
          <w:bCs/>
          <w:sz w:val="24"/>
          <w:szCs w:val="24"/>
          <w:lang w:eastAsia="tr-TR"/>
        </w:rPr>
        <w:t xml:space="preserve"> </w:t>
      </w:r>
      <w:r w:rsidRPr="00E34F45">
        <w:rPr>
          <w:rFonts w:asciiTheme="minorHAnsi" w:eastAsia="Times New Roman" w:hAnsiTheme="minorHAnsi" w:cs="Arial"/>
          <w:bCs/>
          <w:sz w:val="24"/>
          <w:szCs w:val="24"/>
          <w:lang w:eastAsia="tr-TR"/>
        </w:rPr>
        <w:t xml:space="preserve">paylaşmaktadır. </w:t>
      </w:r>
    </w:p>
    <w:p w:rsidR="00F34A2D" w:rsidRPr="00E34F45" w:rsidRDefault="00F34A2D" w:rsidP="002C058A">
      <w:pPr>
        <w:shd w:val="clear" w:color="auto" w:fill="FFFFFF"/>
        <w:spacing w:after="0" w:line="312" w:lineRule="auto"/>
        <w:jc w:val="both"/>
        <w:rPr>
          <w:rFonts w:asciiTheme="minorHAnsi" w:eastAsia="Times New Roman" w:hAnsiTheme="minorHAnsi" w:cs="Arial"/>
          <w:bCs/>
          <w:sz w:val="24"/>
          <w:szCs w:val="24"/>
          <w:lang w:eastAsia="tr-TR"/>
        </w:rPr>
      </w:pPr>
    </w:p>
    <w:p w:rsidR="00D415B0" w:rsidRPr="00E34F45" w:rsidRDefault="00D415B0" w:rsidP="002C058A">
      <w:p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Dolayısıyla şirketimiz, kişisel verilerinizi</w:t>
      </w:r>
      <w:r w:rsidR="00E0176E" w:rsidRPr="00E34F45">
        <w:rPr>
          <w:rFonts w:asciiTheme="minorHAnsi" w:eastAsia="Times New Roman" w:hAnsiTheme="minorHAnsi" w:cs="Arial"/>
          <w:bCs/>
          <w:sz w:val="24"/>
          <w:szCs w:val="24"/>
          <w:lang w:eastAsia="tr-TR"/>
        </w:rPr>
        <w:t>,</w:t>
      </w:r>
      <w:r w:rsidRPr="00E34F45">
        <w:rPr>
          <w:rFonts w:asciiTheme="minorHAnsi" w:eastAsia="Times New Roman" w:hAnsiTheme="minorHAnsi" w:cs="Arial"/>
          <w:bCs/>
          <w:sz w:val="24"/>
          <w:szCs w:val="24"/>
          <w:lang w:eastAsia="tr-TR"/>
        </w:rPr>
        <w:t xml:space="preserve"> kanunlarımızca yetkili olunmuş kişi, kurum ve kuruluşlar ile turizm ve tüketici hukuku mevzuatı kapsamında bilgi işlenmesine izin verilenler </w:t>
      </w:r>
      <w:r w:rsidR="00E0176E" w:rsidRPr="00E34F45">
        <w:rPr>
          <w:rFonts w:asciiTheme="minorHAnsi" w:eastAsia="Times New Roman" w:hAnsiTheme="minorHAnsi" w:cs="Arial"/>
          <w:bCs/>
          <w:sz w:val="24"/>
          <w:szCs w:val="24"/>
          <w:lang w:eastAsia="tr-TR"/>
        </w:rPr>
        <w:t>ve</w:t>
      </w:r>
      <w:r w:rsidRPr="00E34F45">
        <w:rPr>
          <w:rFonts w:asciiTheme="minorHAnsi" w:eastAsia="Times New Roman" w:hAnsiTheme="minorHAnsi" w:cs="Arial"/>
          <w:bCs/>
          <w:sz w:val="24"/>
          <w:szCs w:val="24"/>
          <w:lang w:eastAsia="tr-TR"/>
        </w:rPr>
        <w:t xml:space="preserve"> şirketimizin tabi olduğu mevzuattan kaynaklanan yükümlülüklerini yerine getirmesi yanında </w:t>
      </w:r>
      <w:r w:rsidR="00E0176E" w:rsidRPr="00E34F45">
        <w:rPr>
          <w:rFonts w:asciiTheme="minorHAnsi" w:eastAsia="Times New Roman" w:hAnsiTheme="minorHAnsi" w:cs="Arial"/>
          <w:bCs/>
          <w:sz w:val="24"/>
          <w:szCs w:val="24"/>
          <w:lang w:eastAsia="tr-TR"/>
        </w:rPr>
        <w:t>sizlere daha iyi hizmet verebilmek amacı ile şirketimiz ile şube ve alt acentalarımız ile ve ilgili diğer kişi ve kuruluşlarla 6698 sayılı Kanunda belirtilen şekilde işleyebil</w:t>
      </w:r>
      <w:r w:rsidR="00A46CB4" w:rsidRPr="00E34F45">
        <w:rPr>
          <w:rFonts w:asciiTheme="minorHAnsi" w:eastAsia="Times New Roman" w:hAnsiTheme="minorHAnsi" w:cs="Arial"/>
          <w:bCs/>
          <w:sz w:val="24"/>
          <w:szCs w:val="24"/>
          <w:lang w:eastAsia="tr-TR"/>
        </w:rPr>
        <w:t>e</w:t>
      </w:r>
      <w:r w:rsidR="00E0176E" w:rsidRPr="00E34F45">
        <w:rPr>
          <w:rFonts w:asciiTheme="minorHAnsi" w:eastAsia="Times New Roman" w:hAnsiTheme="minorHAnsi" w:cs="Arial"/>
          <w:bCs/>
          <w:sz w:val="24"/>
          <w:szCs w:val="24"/>
          <w:lang w:eastAsia="tr-TR"/>
        </w:rPr>
        <w:t>cektir.</w:t>
      </w:r>
    </w:p>
    <w:p w:rsidR="00E535DC" w:rsidRPr="00E34F45" w:rsidRDefault="00E535DC" w:rsidP="002C058A">
      <w:pPr>
        <w:shd w:val="clear" w:color="auto" w:fill="FFFFFF"/>
        <w:spacing w:after="0" w:line="312" w:lineRule="auto"/>
        <w:jc w:val="both"/>
        <w:rPr>
          <w:rFonts w:asciiTheme="minorHAnsi" w:eastAsia="Times New Roman" w:hAnsiTheme="minorHAnsi" w:cs="Arial"/>
          <w:bCs/>
          <w:sz w:val="24"/>
          <w:szCs w:val="24"/>
          <w:lang w:eastAsia="tr-TR"/>
        </w:rPr>
      </w:pPr>
    </w:p>
    <w:p w:rsidR="00E535DC" w:rsidRPr="00E34F45" w:rsidRDefault="00E535DC" w:rsidP="002C058A">
      <w:pPr>
        <w:shd w:val="clear" w:color="auto" w:fill="FFFFFF"/>
        <w:spacing w:after="0" w:line="312" w:lineRule="auto"/>
        <w:jc w:val="both"/>
        <w:rPr>
          <w:rFonts w:asciiTheme="minorHAnsi" w:eastAsia="Times New Roman" w:hAnsiTheme="minorHAnsi" w:cs="Arial"/>
          <w:b/>
          <w:bCs/>
          <w:sz w:val="24"/>
          <w:szCs w:val="24"/>
          <w:lang w:eastAsia="tr-TR"/>
        </w:rPr>
      </w:pPr>
      <w:r w:rsidRPr="00E34F45">
        <w:rPr>
          <w:rFonts w:asciiTheme="minorHAnsi" w:eastAsia="Times New Roman" w:hAnsiTheme="minorHAnsi" w:cs="Arial"/>
          <w:b/>
          <w:bCs/>
          <w:sz w:val="24"/>
          <w:szCs w:val="24"/>
          <w:lang w:eastAsia="tr-TR"/>
        </w:rPr>
        <w:t>MÜŞTERİLERİMİZİN HAKLARI :</w:t>
      </w:r>
    </w:p>
    <w:p w:rsidR="00DE5C6A" w:rsidRPr="00E34F45" w:rsidRDefault="00DE5C6A" w:rsidP="002C058A">
      <w:pPr>
        <w:shd w:val="clear" w:color="auto" w:fill="FFFFFF"/>
        <w:spacing w:after="0" w:line="312" w:lineRule="auto"/>
        <w:jc w:val="both"/>
        <w:rPr>
          <w:rFonts w:asciiTheme="minorHAnsi" w:eastAsia="Times New Roman" w:hAnsiTheme="minorHAnsi" w:cs="Arial"/>
          <w:b/>
          <w:bCs/>
          <w:sz w:val="24"/>
          <w:szCs w:val="24"/>
          <w:lang w:eastAsia="tr-TR"/>
        </w:rPr>
      </w:pPr>
    </w:p>
    <w:p w:rsidR="00E535DC" w:rsidRPr="00E34F45" w:rsidRDefault="00E535DC" w:rsidP="002C058A">
      <w:p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6698 sayılı kanunun 11. Maddesi çerçevesinde şirketimize başvurarak;</w:t>
      </w:r>
    </w:p>
    <w:p w:rsidR="00C918AB" w:rsidRPr="00E34F45" w:rsidRDefault="004108B7"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Kişisel veri işlenip işlenmediğini öğrenme,</w:t>
      </w:r>
    </w:p>
    <w:p w:rsidR="00C918AB" w:rsidRPr="00E34F45" w:rsidRDefault="004108B7"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Kişisel verileri işlenmişse buna ilişkin bilgi talep etme,</w:t>
      </w:r>
    </w:p>
    <w:p w:rsidR="00C918AB" w:rsidRPr="00E34F45" w:rsidRDefault="004108B7"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Kişisel verilerin işlenme amacını ve bunların amacına uygun kullanılıp kullanılmadığını öğrenme,</w:t>
      </w:r>
    </w:p>
    <w:p w:rsidR="00C918AB" w:rsidRPr="00E34F45" w:rsidRDefault="004108B7"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Yurt içinde veya yurt dışında kişisel verilerin aktarıldığı üçüncü kişileri bilme,</w:t>
      </w:r>
    </w:p>
    <w:p w:rsidR="00C918AB" w:rsidRPr="00E34F45" w:rsidRDefault="004108B7"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Kişisel verilerin eksik veya yanlış işlenmiş olması hâlinde bunların düzeltilmesini isteme,</w:t>
      </w:r>
    </w:p>
    <w:p w:rsidR="00C918AB" w:rsidRPr="00E34F45" w:rsidRDefault="004108B7"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Kanun'un 7 nci maddesinde öngörülen şartlar çerçevesinde kişisel verilerin silinmesini veya yok edilmesini isteme,</w:t>
      </w:r>
    </w:p>
    <w:p w:rsidR="00C918AB" w:rsidRPr="00E34F45" w:rsidRDefault="00117C00"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 xml:space="preserve"> </w:t>
      </w:r>
      <w:r w:rsidR="004108B7" w:rsidRPr="00E34F45">
        <w:rPr>
          <w:rFonts w:asciiTheme="minorHAnsi" w:eastAsia="Times New Roman" w:hAnsiTheme="minorHAnsi" w:cs="Arial"/>
          <w:bCs/>
          <w:sz w:val="24"/>
          <w:szCs w:val="24"/>
          <w:lang w:eastAsia="tr-TR"/>
        </w:rPr>
        <w:t>yukarıdaki 5 ve 6. talepler uyarınca yapılan işlemlerin, kişisel verilerin aktarıldığı üçüncü kişilere bildirilmesini isteme,</w:t>
      </w:r>
    </w:p>
    <w:p w:rsidR="00C918AB" w:rsidRPr="00E34F45" w:rsidRDefault="004108B7" w:rsidP="002C058A">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lastRenderedPageBreak/>
        <w:t>İşlenen verilerin münhasıran otomatik sistemler vasıtasıyla analiz edilmesi suretiyle kişinin kendisi aleyhine bir sonucun ortaya çıkmasına itiraz etme,</w:t>
      </w:r>
    </w:p>
    <w:p w:rsidR="00E535DC" w:rsidRPr="00860ADA" w:rsidRDefault="004108B7" w:rsidP="00E910BC">
      <w:pPr>
        <w:pStyle w:val="ListeParagraf"/>
        <w:numPr>
          <w:ilvl w:val="0"/>
          <w:numId w:val="1"/>
        </w:numPr>
        <w:shd w:val="clear" w:color="auto" w:fill="FFFFFF"/>
        <w:spacing w:after="0" w:line="312" w:lineRule="auto"/>
        <w:jc w:val="both"/>
        <w:rPr>
          <w:rFonts w:asciiTheme="minorHAnsi" w:eastAsia="Times New Roman" w:hAnsiTheme="minorHAnsi" w:cs="Arial"/>
          <w:bCs/>
          <w:sz w:val="24"/>
          <w:szCs w:val="24"/>
          <w:lang w:eastAsia="tr-TR"/>
        </w:rPr>
      </w:pPr>
      <w:r w:rsidRPr="00860ADA">
        <w:rPr>
          <w:rFonts w:asciiTheme="minorHAnsi" w:eastAsia="Times New Roman" w:hAnsiTheme="minorHAnsi" w:cs="Arial"/>
          <w:bCs/>
          <w:sz w:val="24"/>
          <w:szCs w:val="24"/>
          <w:lang w:eastAsia="tr-TR"/>
        </w:rPr>
        <w:t>Kişisel verilerin kanuna aykırı olarak işlenmesi sebebiyle zarara uğraması hâlinde zararın giderilmesini talep etme</w:t>
      </w:r>
      <w:r w:rsidR="00860ADA" w:rsidRPr="00860ADA">
        <w:rPr>
          <w:rFonts w:asciiTheme="minorHAnsi" w:eastAsia="Times New Roman" w:hAnsiTheme="minorHAnsi" w:cs="Arial"/>
          <w:bCs/>
          <w:sz w:val="24"/>
          <w:szCs w:val="24"/>
          <w:lang w:eastAsia="tr-TR"/>
        </w:rPr>
        <w:t xml:space="preserve"> </w:t>
      </w:r>
      <w:r w:rsidR="00E535DC" w:rsidRPr="00860ADA">
        <w:rPr>
          <w:rFonts w:asciiTheme="minorHAnsi" w:eastAsia="Times New Roman" w:hAnsiTheme="minorHAnsi" w:cs="Arial"/>
          <w:bCs/>
          <w:sz w:val="24"/>
          <w:szCs w:val="24"/>
          <w:lang w:eastAsia="tr-TR"/>
        </w:rPr>
        <w:t>haklarına sahipsiniz.</w:t>
      </w:r>
    </w:p>
    <w:p w:rsidR="00E535DC" w:rsidRPr="00E34F45" w:rsidRDefault="00E535DC" w:rsidP="002C058A">
      <w:pPr>
        <w:shd w:val="clear" w:color="auto" w:fill="FFFFFF"/>
        <w:spacing w:after="0" w:line="312" w:lineRule="auto"/>
        <w:jc w:val="both"/>
        <w:rPr>
          <w:rFonts w:asciiTheme="minorHAnsi" w:eastAsia="Times New Roman" w:hAnsiTheme="minorHAnsi" w:cs="Arial"/>
          <w:bCs/>
          <w:sz w:val="24"/>
          <w:szCs w:val="24"/>
          <w:lang w:eastAsia="tr-TR"/>
        </w:rPr>
      </w:pPr>
    </w:p>
    <w:p w:rsidR="00E535DC" w:rsidRPr="00E34F45" w:rsidRDefault="00533F41" w:rsidP="002C058A">
      <w:p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eastAsia="Times New Roman" w:hAnsiTheme="minorHAnsi" w:cs="Arial"/>
          <w:bCs/>
          <w:sz w:val="24"/>
          <w:szCs w:val="24"/>
          <w:lang w:eastAsia="tr-TR"/>
        </w:rPr>
        <w:t>İş</w:t>
      </w:r>
      <w:r w:rsidR="00E535DC" w:rsidRPr="00E34F45">
        <w:rPr>
          <w:rFonts w:asciiTheme="minorHAnsi" w:eastAsia="Times New Roman" w:hAnsiTheme="minorHAnsi" w:cs="Arial"/>
          <w:bCs/>
          <w:sz w:val="24"/>
          <w:szCs w:val="24"/>
          <w:lang w:eastAsia="tr-TR"/>
        </w:rPr>
        <w:t>bu bilgilendirme</w:t>
      </w:r>
      <w:r w:rsidRPr="00E34F45">
        <w:rPr>
          <w:rFonts w:asciiTheme="minorHAnsi" w:eastAsia="Times New Roman" w:hAnsiTheme="minorHAnsi" w:cs="Arial"/>
          <w:bCs/>
          <w:sz w:val="24"/>
          <w:szCs w:val="24"/>
          <w:lang w:eastAsia="tr-TR"/>
        </w:rPr>
        <w:t>, beyan ve onay formu</w:t>
      </w:r>
      <w:r w:rsidR="00E535DC" w:rsidRPr="00E34F45">
        <w:rPr>
          <w:rFonts w:asciiTheme="minorHAnsi" w:eastAsia="Times New Roman" w:hAnsiTheme="minorHAnsi" w:cs="Arial"/>
          <w:bCs/>
          <w:sz w:val="24"/>
          <w:szCs w:val="24"/>
          <w:lang w:eastAsia="tr-TR"/>
        </w:rPr>
        <w:t xml:space="preserve">, şirketimiz ve şirketimiz adına alt </w:t>
      </w:r>
      <w:r w:rsidR="00860ADA">
        <w:rPr>
          <w:rFonts w:asciiTheme="minorHAnsi" w:eastAsia="Times New Roman" w:hAnsiTheme="minorHAnsi" w:cs="Arial"/>
          <w:bCs/>
          <w:sz w:val="24"/>
          <w:szCs w:val="24"/>
          <w:lang w:eastAsia="tr-TR"/>
        </w:rPr>
        <w:t xml:space="preserve">işverenler ve sair kurum ya da kuruluşlarla </w:t>
      </w:r>
      <w:r w:rsidR="00E535DC" w:rsidRPr="00E34F45">
        <w:rPr>
          <w:rFonts w:asciiTheme="minorHAnsi" w:eastAsia="Times New Roman" w:hAnsiTheme="minorHAnsi" w:cs="Arial"/>
          <w:bCs/>
          <w:sz w:val="24"/>
          <w:szCs w:val="24"/>
          <w:lang w:eastAsia="tr-TR"/>
        </w:rPr>
        <w:t>ile imzalamış olduğunuz her türlü sözleşme</w:t>
      </w:r>
      <w:r w:rsidR="00860ADA">
        <w:rPr>
          <w:rFonts w:asciiTheme="minorHAnsi" w:eastAsia="Times New Roman" w:hAnsiTheme="minorHAnsi" w:cs="Arial"/>
          <w:bCs/>
          <w:sz w:val="24"/>
          <w:szCs w:val="24"/>
          <w:lang w:eastAsia="tr-TR"/>
        </w:rPr>
        <w:t>nin</w:t>
      </w:r>
      <w:r w:rsidR="00E535DC" w:rsidRPr="00E34F45">
        <w:rPr>
          <w:rFonts w:asciiTheme="minorHAnsi" w:eastAsia="Times New Roman" w:hAnsiTheme="minorHAnsi" w:cs="Arial"/>
          <w:bCs/>
          <w:sz w:val="24"/>
          <w:szCs w:val="24"/>
          <w:lang w:eastAsia="tr-TR"/>
        </w:rPr>
        <w:t xml:space="preserve"> eki ve ayrılmaz bir parçasıdır.</w:t>
      </w:r>
    </w:p>
    <w:p w:rsidR="00FE1E6D" w:rsidRPr="00E34F45" w:rsidRDefault="00FE1E6D" w:rsidP="002C058A">
      <w:pPr>
        <w:shd w:val="clear" w:color="auto" w:fill="FFFFFF"/>
        <w:spacing w:after="0" w:line="312" w:lineRule="auto"/>
        <w:jc w:val="both"/>
        <w:rPr>
          <w:rFonts w:asciiTheme="minorHAnsi" w:eastAsia="Times New Roman" w:hAnsiTheme="minorHAnsi" w:cs="Arial"/>
          <w:bCs/>
          <w:sz w:val="24"/>
          <w:szCs w:val="24"/>
          <w:lang w:eastAsia="tr-TR"/>
        </w:rPr>
      </w:pPr>
    </w:p>
    <w:p w:rsidR="00F34A2D" w:rsidRPr="00E34F45" w:rsidRDefault="00F34A2D" w:rsidP="002C058A">
      <w:pPr>
        <w:autoSpaceDE w:val="0"/>
        <w:autoSpaceDN w:val="0"/>
        <w:adjustRightInd w:val="0"/>
        <w:spacing w:after="0" w:line="312" w:lineRule="auto"/>
        <w:rPr>
          <w:rFonts w:asciiTheme="minorHAnsi" w:hAnsiTheme="minorHAnsi" w:cs="Tahoma"/>
          <w:sz w:val="24"/>
          <w:szCs w:val="24"/>
          <w:lang w:val="en-US"/>
        </w:rPr>
      </w:pPr>
      <w:r w:rsidRPr="00E34F45">
        <w:rPr>
          <w:rFonts w:asciiTheme="minorHAnsi" w:hAnsiTheme="minorHAnsi" w:cs="Tahoma"/>
          <w:sz w:val="24"/>
          <w:szCs w:val="24"/>
          <w:lang w:val="en-US"/>
        </w:rPr>
        <w:t>Yukarıda yapılan açıklamalar çerçevesinde;</w:t>
      </w:r>
    </w:p>
    <w:p w:rsidR="00F34A2D" w:rsidRPr="00E34F45" w:rsidRDefault="00F34A2D" w:rsidP="00754CD6">
      <w:pPr>
        <w:autoSpaceDE w:val="0"/>
        <w:autoSpaceDN w:val="0"/>
        <w:adjustRightInd w:val="0"/>
        <w:spacing w:after="0" w:line="312" w:lineRule="auto"/>
        <w:jc w:val="both"/>
        <w:rPr>
          <w:rFonts w:asciiTheme="minorHAnsi" w:hAnsiTheme="minorHAnsi" w:cs="Tahoma"/>
          <w:sz w:val="24"/>
          <w:szCs w:val="24"/>
          <w:lang w:val="en-US"/>
        </w:rPr>
      </w:pPr>
    </w:p>
    <w:p w:rsidR="00F34A2D" w:rsidRPr="00E34F45" w:rsidRDefault="00F34A2D" w:rsidP="00754CD6">
      <w:pPr>
        <w:autoSpaceDE w:val="0"/>
        <w:autoSpaceDN w:val="0"/>
        <w:adjustRightInd w:val="0"/>
        <w:spacing w:after="0" w:line="312" w:lineRule="auto"/>
        <w:jc w:val="both"/>
        <w:rPr>
          <w:rFonts w:asciiTheme="minorHAnsi" w:hAnsiTheme="minorHAnsi" w:cs="Tahoma"/>
          <w:sz w:val="24"/>
          <w:szCs w:val="24"/>
          <w:lang w:val="en-US"/>
        </w:rPr>
      </w:pPr>
      <w:r w:rsidRPr="00E34F45">
        <w:rPr>
          <w:rFonts w:asciiTheme="minorHAnsi" w:hAnsiTheme="minorHAnsi" w:cs="Tahoma"/>
          <w:sz w:val="24"/>
          <w:szCs w:val="24"/>
          <w:lang w:val="en-US"/>
        </w:rPr>
        <w:t>İşbu bilgilendirme, beyan ve onay formunu, yüz yüze veya Mesafeli Sözleşmeler Yönetmeliği'nin 4. maddesi'nin ( c) bendi uyarınca, kısa mesaj, elektronik posta, internet, disk, CD, DVD, hafıza kartı ve benzeri her türlü araç veya ortamdan birini kullanarak okuyup, anladığımı ve bu şekilde alınan aşağıdaki beyanımın geçerli olduğunu kabul ediyorum.</w:t>
      </w:r>
    </w:p>
    <w:p w:rsidR="00F34A2D" w:rsidRPr="00E34F45" w:rsidRDefault="00F34A2D" w:rsidP="002C058A">
      <w:pPr>
        <w:autoSpaceDE w:val="0"/>
        <w:autoSpaceDN w:val="0"/>
        <w:adjustRightInd w:val="0"/>
        <w:spacing w:after="0" w:line="312" w:lineRule="auto"/>
        <w:rPr>
          <w:rFonts w:asciiTheme="minorHAnsi" w:hAnsiTheme="minorHAnsi" w:cs="Tahoma"/>
          <w:sz w:val="24"/>
          <w:szCs w:val="24"/>
          <w:lang w:val="en-US"/>
        </w:rPr>
      </w:pPr>
    </w:p>
    <w:p w:rsidR="001A7B90" w:rsidRPr="00E34F45" w:rsidRDefault="00F34A2D" w:rsidP="002C058A">
      <w:pPr>
        <w:shd w:val="clear" w:color="auto" w:fill="FFFFFF"/>
        <w:spacing w:after="0" w:line="312" w:lineRule="auto"/>
        <w:jc w:val="both"/>
        <w:rPr>
          <w:rFonts w:asciiTheme="minorHAnsi" w:eastAsia="Times New Roman" w:hAnsiTheme="minorHAnsi" w:cs="Arial"/>
          <w:bCs/>
          <w:sz w:val="24"/>
          <w:szCs w:val="24"/>
          <w:lang w:eastAsia="tr-TR"/>
        </w:rPr>
      </w:pPr>
      <w:r w:rsidRPr="00E34F45">
        <w:rPr>
          <w:rFonts w:asciiTheme="minorHAnsi" w:hAnsiTheme="minorHAnsi" w:cs="Tahoma"/>
          <w:sz w:val="24"/>
          <w:szCs w:val="24"/>
          <w:lang w:val="en-US"/>
        </w:rPr>
        <w:t>6698 sayılı Kişisel Verilerin Korunması Kanunu'na uygun olarak Şirketiniz ve Şirketiniz adına şubeleriniz, alt acenteleriniz, çağrı merkeziniz, bağlı şirketleriniz tarafından ya da internet siteleriniz ile sosyal medya sayfalarınız</w:t>
      </w:r>
      <w:r w:rsidR="00754CD6">
        <w:rPr>
          <w:rFonts w:asciiTheme="minorHAnsi" w:hAnsiTheme="minorHAnsi" w:cs="Tahoma"/>
          <w:sz w:val="24"/>
          <w:szCs w:val="24"/>
          <w:lang w:val="en-US"/>
        </w:rPr>
        <w:t xml:space="preserve"> </w:t>
      </w:r>
      <w:r w:rsidR="00754CD6" w:rsidRPr="00E34F45">
        <w:rPr>
          <w:rFonts w:asciiTheme="minorHAnsi" w:eastAsia="Times New Roman" w:hAnsiTheme="minorHAnsi" w:cs="Arial"/>
          <w:sz w:val="24"/>
          <w:szCs w:val="24"/>
          <w:lang w:eastAsia="tr-TR"/>
        </w:rPr>
        <w:t xml:space="preserve">ve bunlarla sınırlı olmamak üzere her türlü kanallar </w:t>
      </w:r>
      <w:r w:rsidRPr="00E34F45">
        <w:rPr>
          <w:rFonts w:asciiTheme="minorHAnsi" w:hAnsiTheme="minorHAnsi" w:cs="Tahoma"/>
          <w:sz w:val="24"/>
          <w:szCs w:val="24"/>
          <w:lang w:val="en-US"/>
        </w:rPr>
        <w:t>aracılığı ile; kişisel ve/veya özel nitelikli kişisel verilerimin; tamamen veya kısmen elde edilmesi, kaydedilmesi, depolanması, değiştirilmesi, güncellenmesi, periyodik olarak kontrol edilmesi, yeniden düzenlenmesi, sınıflandırılması, işlendikleri amaç için gerekli olan ya da ilgili kanunda öngörülen süre kadar muhafaza edilmesi, kanuni ya da hizmete bağlı fiili gereklilikler halinde Şirketinizin birlikte çalıştığı ya da kanunen yükümlü olduğu kamu kurum ve kuruluşlarıyla ve/veya Türkiye'de veya yurt dışında mukim olan 3. kişi hizmet sağlayıcı, tedarikçi firmalar, sigorta şirketleri ile Şirketiniz ve/veya Şirketinizin alt acenteleri ile paylaşılması, kanuni ya da hizmete bağlı fiili gereklilikler halinde yurtdışına aktarılması ya da kullanılmasının engellenmesi de dahil olmak üzere işlenmesine, konu hakkında tereddüde yer vermeyecek şekilde bilgi sahibi olarak, aydınlatılmış açık rızam ile onay veriyorum / onay vermiyorum.</w:t>
      </w:r>
      <w:r w:rsidRPr="00E34F45" w:rsidDel="00F34A2D">
        <w:rPr>
          <w:rFonts w:asciiTheme="minorHAnsi" w:eastAsia="Times New Roman" w:hAnsiTheme="minorHAnsi" w:cs="Arial"/>
          <w:bCs/>
          <w:sz w:val="24"/>
          <w:szCs w:val="24"/>
          <w:lang w:eastAsia="tr-TR"/>
        </w:rPr>
        <w:t xml:space="preserve"> </w:t>
      </w:r>
    </w:p>
    <w:p w:rsidR="00BB7583" w:rsidRPr="002C058A" w:rsidRDefault="00533F41" w:rsidP="002C058A">
      <w:pPr>
        <w:shd w:val="clear" w:color="auto" w:fill="FFFFFF"/>
        <w:spacing w:after="0" w:line="312" w:lineRule="auto"/>
        <w:jc w:val="both"/>
        <w:rPr>
          <w:rFonts w:asciiTheme="minorHAnsi" w:eastAsia="Times New Roman" w:hAnsiTheme="minorHAnsi" w:cs="Arial"/>
          <w:b/>
          <w:bCs/>
          <w:color w:val="333333"/>
          <w:sz w:val="24"/>
          <w:szCs w:val="24"/>
          <w:lang w:eastAsia="tr-TR"/>
        </w:rPr>
      </w:pPr>
      <w:r w:rsidRPr="002C058A">
        <w:rPr>
          <w:rFonts w:asciiTheme="minorHAnsi" w:eastAsia="Times New Roman" w:hAnsiTheme="minorHAnsi" w:cs="Arial"/>
          <w:b/>
          <w:bCs/>
          <w:color w:val="333333"/>
          <w:sz w:val="24"/>
          <w:szCs w:val="24"/>
          <w:lang w:eastAsia="tr-TR"/>
        </w:rPr>
        <w:t>Onay veriyorum</w:t>
      </w:r>
      <w:r w:rsidR="00BB7583" w:rsidRPr="002C058A">
        <w:rPr>
          <w:rFonts w:asciiTheme="minorHAnsi" w:eastAsia="Times New Roman" w:hAnsiTheme="minorHAnsi" w:cs="Arial"/>
          <w:b/>
          <w:bCs/>
          <w:color w:val="333333"/>
          <w:sz w:val="24"/>
          <w:szCs w:val="24"/>
          <w:lang w:eastAsia="tr-TR"/>
        </w:rPr>
        <w:t>:</w:t>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EE205B"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 xml:space="preserve"> </w:t>
      </w:r>
      <w:r w:rsidR="00860ADA">
        <w:rPr>
          <w:rFonts w:asciiTheme="minorHAnsi" w:eastAsia="Times New Roman" w:hAnsiTheme="minorHAnsi" w:cs="Arial"/>
          <w:b/>
          <w:bCs/>
          <w:color w:val="333333"/>
          <w:sz w:val="24"/>
          <w:szCs w:val="24"/>
          <w:lang w:eastAsia="tr-TR"/>
        </w:rPr>
        <w:t>Personel</w:t>
      </w:r>
      <w:r w:rsidR="00BB7583" w:rsidRPr="002C058A">
        <w:rPr>
          <w:rFonts w:asciiTheme="minorHAnsi" w:eastAsia="Times New Roman" w:hAnsiTheme="minorHAnsi" w:cs="Arial"/>
          <w:b/>
          <w:bCs/>
          <w:color w:val="333333"/>
          <w:sz w:val="24"/>
          <w:szCs w:val="24"/>
          <w:lang w:eastAsia="tr-TR"/>
        </w:rPr>
        <w:t xml:space="preserve"> İmzası/ Tarih</w:t>
      </w:r>
    </w:p>
    <w:p w:rsidR="00BB7583" w:rsidRPr="002C058A" w:rsidDel="001C2B1F" w:rsidRDefault="00BB7583" w:rsidP="002C058A">
      <w:pPr>
        <w:shd w:val="clear" w:color="auto" w:fill="FFFFFF"/>
        <w:spacing w:after="0" w:line="312" w:lineRule="auto"/>
        <w:jc w:val="both"/>
        <w:rPr>
          <w:del w:id="1" w:author="duygu.guzey" w:date="2016-10-06T13:15:00Z"/>
          <w:rFonts w:asciiTheme="minorHAnsi" w:eastAsia="Times New Roman" w:hAnsiTheme="minorHAnsi" w:cs="Arial"/>
          <w:b/>
          <w:bCs/>
          <w:color w:val="333333"/>
          <w:sz w:val="24"/>
          <w:szCs w:val="24"/>
          <w:lang w:eastAsia="tr-TR"/>
        </w:rPr>
      </w:pPr>
    </w:p>
    <w:p w:rsidR="00E535DC" w:rsidRPr="002C058A" w:rsidRDefault="00533F41" w:rsidP="002C058A">
      <w:pPr>
        <w:shd w:val="clear" w:color="auto" w:fill="FFFFFF"/>
        <w:spacing w:after="0" w:line="312" w:lineRule="auto"/>
        <w:jc w:val="both"/>
        <w:rPr>
          <w:rFonts w:asciiTheme="minorHAnsi" w:eastAsia="Times New Roman" w:hAnsiTheme="minorHAnsi" w:cs="Arial"/>
          <w:b/>
          <w:bCs/>
          <w:color w:val="333333"/>
          <w:sz w:val="24"/>
          <w:szCs w:val="24"/>
          <w:lang w:eastAsia="tr-TR"/>
        </w:rPr>
      </w:pPr>
      <w:r w:rsidRPr="002C058A">
        <w:rPr>
          <w:rFonts w:asciiTheme="minorHAnsi" w:eastAsia="Times New Roman" w:hAnsiTheme="minorHAnsi" w:cs="Arial"/>
          <w:b/>
          <w:bCs/>
          <w:color w:val="333333"/>
          <w:sz w:val="24"/>
          <w:szCs w:val="24"/>
          <w:lang w:eastAsia="tr-TR"/>
        </w:rPr>
        <w:t>Onay vermiyorum</w:t>
      </w:r>
      <w:r w:rsidR="00BB7583" w:rsidRPr="002C058A">
        <w:rPr>
          <w:rFonts w:asciiTheme="minorHAnsi" w:eastAsia="Times New Roman" w:hAnsiTheme="minorHAnsi" w:cs="Arial"/>
          <w:b/>
          <w:bCs/>
          <w:color w:val="333333"/>
          <w:sz w:val="24"/>
          <w:szCs w:val="24"/>
          <w:lang w:eastAsia="tr-TR"/>
        </w:rPr>
        <w:t>:</w:t>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BB7583" w:rsidRPr="002C058A">
        <w:rPr>
          <w:rFonts w:asciiTheme="minorHAnsi" w:eastAsia="Times New Roman" w:hAnsiTheme="minorHAnsi" w:cs="Arial"/>
          <w:b/>
          <w:bCs/>
          <w:color w:val="333333"/>
          <w:sz w:val="24"/>
          <w:szCs w:val="24"/>
          <w:lang w:eastAsia="tr-TR"/>
        </w:rPr>
        <w:tab/>
      </w:r>
      <w:r w:rsidR="00EE205B" w:rsidRPr="002C058A">
        <w:rPr>
          <w:rFonts w:asciiTheme="minorHAnsi" w:eastAsia="Times New Roman" w:hAnsiTheme="minorHAnsi" w:cs="Arial"/>
          <w:b/>
          <w:bCs/>
          <w:color w:val="333333"/>
          <w:sz w:val="24"/>
          <w:szCs w:val="24"/>
          <w:lang w:eastAsia="tr-TR"/>
        </w:rPr>
        <w:tab/>
      </w:r>
      <w:r w:rsidR="00860ADA">
        <w:rPr>
          <w:rFonts w:asciiTheme="minorHAnsi" w:eastAsia="Times New Roman" w:hAnsiTheme="minorHAnsi" w:cs="Arial"/>
          <w:b/>
          <w:bCs/>
          <w:color w:val="333333"/>
          <w:sz w:val="24"/>
          <w:szCs w:val="24"/>
          <w:lang w:eastAsia="tr-TR"/>
        </w:rPr>
        <w:t>Personel</w:t>
      </w:r>
      <w:r w:rsidR="004C2AB2" w:rsidRPr="002C058A">
        <w:rPr>
          <w:rFonts w:asciiTheme="minorHAnsi" w:eastAsia="Times New Roman" w:hAnsiTheme="minorHAnsi" w:cs="Arial"/>
          <w:b/>
          <w:bCs/>
          <w:color w:val="333333"/>
          <w:sz w:val="24"/>
          <w:szCs w:val="24"/>
          <w:lang w:eastAsia="tr-TR"/>
        </w:rPr>
        <w:t xml:space="preserve"> İmzası/ Tarih</w:t>
      </w:r>
    </w:p>
    <w:p w:rsidR="002776B4" w:rsidRPr="002776B4" w:rsidRDefault="002776B4" w:rsidP="002776B4">
      <w:pPr>
        <w:shd w:val="clear" w:color="auto" w:fill="FFFFFF"/>
        <w:spacing w:after="0" w:line="240" w:lineRule="auto"/>
        <w:rPr>
          <w:rFonts w:ascii="Arial" w:eastAsia="Times New Roman" w:hAnsi="Arial" w:cs="Arial"/>
          <w:color w:val="333333"/>
          <w:sz w:val="18"/>
          <w:szCs w:val="18"/>
          <w:lang w:eastAsia="tr-TR"/>
        </w:rPr>
      </w:pPr>
    </w:p>
    <w:sectPr w:rsidR="002776B4" w:rsidRPr="002776B4" w:rsidSect="005B7E2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238" w:rsidRDefault="00143238" w:rsidP="007C47C5">
      <w:pPr>
        <w:spacing w:after="0" w:line="240" w:lineRule="auto"/>
      </w:pPr>
      <w:r>
        <w:separator/>
      </w:r>
    </w:p>
  </w:endnote>
  <w:endnote w:type="continuationSeparator" w:id="0">
    <w:p w:rsidR="00143238" w:rsidRDefault="00143238" w:rsidP="007C4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20002A87" w:usb1="00000000" w:usb2="00000000"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20002A87" w:usb1="00000000" w:usb2="00000000"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DA6" w:rsidRDefault="004108B7">
    <w:pPr>
      <w:pStyle w:val="Altbilgi"/>
      <w:jc w:val="right"/>
    </w:pPr>
    <w:r>
      <w:fldChar w:fldCharType="begin"/>
    </w:r>
    <w:r w:rsidR="00D25DA6">
      <w:instrText>PAGE   \* MERGEFORMAT</w:instrText>
    </w:r>
    <w:r>
      <w:fldChar w:fldCharType="separate"/>
    </w:r>
    <w:r w:rsidR="008A3F48">
      <w:rPr>
        <w:noProof/>
      </w:rPr>
      <w:t>3</w:t>
    </w:r>
    <w:r>
      <w:fldChar w:fldCharType="end"/>
    </w:r>
  </w:p>
  <w:p w:rsidR="007C47C5" w:rsidRDefault="007C47C5">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238" w:rsidRDefault="00143238" w:rsidP="007C47C5">
      <w:pPr>
        <w:spacing w:after="0" w:line="240" w:lineRule="auto"/>
      </w:pPr>
      <w:r>
        <w:separator/>
      </w:r>
    </w:p>
  </w:footnote>
  <w:footnote w:type="continuationSeparator" w:id="0">
    <w:p w:rsidR="00143238" w:rsidRDefault="00143238" w:rsidP="007C47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D10D4"/>
    <w:multiLevelType w:val="hybridMultilevel"/>
    <w:tmpl w:val="B26C55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ygu.guzey">
    <w15:presenceInfo w15:providerId="None" w15:userId="duygu.guz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B4"/>
    <w:rsid w:val="00003E47"/>
    <w:rsid w:val="000266B0"/>
    <w:rsid w:val="00051EC6"/>
    <w:rsid w:val="0006308F"/>
    <w:rsid w:val="0008276D"/>
    <w:rsid w:val="001128B2"/>
    <w:rsid w:val="00113799"/>
    <w:rsid w:val="00115DDC"/>
    <w:rsid w:val="00117C00"/>
    <w:rsid w:val="00130636"/>
    <w:rsid w:val="0013509F"/>
    <w:rsid w:val="00143238"/>
    <w:rsid w:val="001A71DB"/>
    <w:rsid w:val="001A7B90"/>
    <w:rsid w:val="001C2B1F"/>
    <w:rsid w:val="001F2AC6"/>
    <w:rsid w:val="0023008A"/>
    <w:rsid w:val="002776B4"/>
    <w:rsid w:val="00287EDB"/>
    <w:rsid w:val="002C058A"/>
    <w:rsid w:val="002E1056"/>
    <w:rsid w:val="003D4CAF"/>
    <w:rsid w:val="003E3458"/>
    <w:rsid w:val="00401CA7"/>
    <w:rsid w:val="004108B7"/>
    <w:rsid w:val="00414034"/>
    <w:rsid w:val="00455E0D"/>
    <w:rsid w:val="004C2AB2"/>
    <w:rsid w:val="004E1CF4"/>
    <w:rsid w:val="00506FF2"/>
    <w:rsid w:val="00517A72"/>
    <w:rsid w:val="0053086A"/>
    <w:rsid w:val="005312D5"/>
    <w:rsid w:val="00533F41"/>
    <w:rsid w:val="005708E8"/>
    <w:rsid w:val="005831A5"/>
    <w:rsid w:val="005B7E23"/>
    <w:rsid w:val="006A12BB"/>
    <w:rsid w:val="006B78DB"/>
    <w:rsid w:val="006C64CE"/>
    <w:rsid w:val="006E2678"/>
    <w:rsid w:val="00754CD6"/>
    <w:rsid w:val="007C47C5"/>
    <w:rsid w:val="007E3B21"/>
    <w:rsid w:val="00807C9B"/>
    <w:rsid w:val="00860ADA"/>
    <w:rsid w:val="008A353B"/>
    <w:rsid w:val="008A3F48"/>
    <w:rsid w:val="008E5BA8"/>
    <w:rsid w:val="0095669A"/>
    <w:rsid w:val="00990FF7"/>
    <w:rsid w:val="009A508B"/>
    <w:rsid w:val="009F5766"/>
    <w:rsid w:val="00A01E29"/>
    <w:rsid w:val="00A067CA"/>
    <w:rsid w:val="00A46CB4"/>
    <w:rsid w:val="00A72B76"/>
    <w:rsid w:val="00AD0DDC"/>
    <w:rsid w:val="00B355B6"/>
    <w:rsid w:val="00BB7583"/>
    <w:rsid w:val="00BC5796"/>
    <w:rsid w:val="00C750C6"/>
    <w:rsid w:val="00C7752B"/>
    <w:rsid w:val="00C918AB"/>
    <w:rsid w:val="00CC20B1"/>
    <w:rsid w:val="00D22341"/>
    <w:rsid w:val="00D23622"/>
    <w:rsid w:val="00D25DA6"/>
    <w:rsid w:val="00D415B0"/>
    <w:rsid w:val="00D4467C"/>
    <w:rsid w:val="00D64590"/>
    <w:rsid w:val="00DE5C6A"/>
    <w:rsid w:val="00E0176E"/>
    <w:rsid w:val="00E068C1"/>
    <w:rsid w:val="00E163D9"/>
    <w:rsid w:val="00E34F45"/>
    <w:rsid w:val="00E535DC"/>
    <w:rsid w:val="00E60EAB"/>
    <w:rsid w:val="00E61828"/>
    <w:rsid w:val="00E77066"/>
    <w:rsid w:val="00E85F39"/>
    <w:rsid w:val="00EC24F3"/>
    <w:rsid w:val="00ED0520"/>
    <w:rsid w:val="00EE205B"/>
    <w:rsid w:val="00EE347D"/>
    <w:rsid w:val="00F34A2D"/>
    <w:rsid w:val="00F40FB0"/>
    <w:rsid w:val="00F62AD0"/>
    <w:rsid w:val="00F83CF5"/>
    <w:rsid w:val="00F90CE7"/>
    <w:rsid w:val="00FD0AE8"/>
    <w:rsid w:val="00FE1E6D"/>
    <w:rsid w:val="00FE7FD6"/>
    <w:rsid w:val="00FF2B8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23"/>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750C6"/>
    <w:pPr>
      <w:spacing w:before="100" w:beforeAutospacing="1" w:after="100" w:afterAutospacing="1" w:line="240" w:lineRule="auto"/>
    </w:pPr>
    <w:rPr>
      <w:rFonts w:ascii="Times New Roman" w:eastAsia="Times New Roman" w:hAnsi="Times New Roman"/>
      <w:sz w:val="24"/>
      <w:szCs w:val="24"/>
      <w:lang w:eastAsia="tr-TR"/>
    </w:rPr>
  </w:style>
  <w:style w:type="paragraph" w:styleId="stbilgi">
    <w:name w:val="header"/>
    <w:basedOn w:val="Normal"/>
    <w:link w:val="stbilgiChar"/>
    <w:uiPriority w:val="99"/>
    <w:unhideWhenUsed/>
    <w:rsid w:val="007C47C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47C5"/>
  </w:style>
  <w:style w:type="paragraph" w:styleId="Altbilgi">
    <w:name w:val="footer"/>
    <w:basedOn w:val="Normal"/>
    <w:link w:val="AltbilgiChar"/>
    <w:uiPriority w:val="99"/>
    <w:unhideWhenUsed/>
    <w:rsid w:val="007C47C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47C5"/>
  </w:style>
  <w:style w:type="paragraph" w:styleId="BalonMetni">
    <w:name w:val="Balloon Text"/>
    <w:basedOn w:val="Normal"/>
    <w:link w:val="BalonMetniChar"/>
    <w:uiPriority w:val="99"/>
    <w:semiHidden/>
    <w:unhideWhenUsed/>
    <w:rsid w:val="006C64C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64CE"/>
    <w:rPr>
      <w:rFonts w:ascii="Segoe UI" w:hAnsi="Segoe UI" w:cs="Segoe UI"/>
      <w:sz w:val="18"/>
      <w:szCs w:val="18"/>
    </w:rPr>
  </w:style>
  <w:style w:type="character" w:customStyle="1" w:styleId="apple-converted-space">
    <w:name w:val="apple-converted-space"/>
    <w:basedOn w:val="VarsaylanParagrafYazTipi"/>
    <w:rsid w:val="004C2AB2"/>
  </w:style>
  <w:style w:type="character" w:customStyle="1" w:styleId="grame">
    <w:name w:val="grame"/>
    <w:basedOn w:val="VarsaylanParagrafYazTipi"/>
    <w:rsid w:val="004C2AB2"/>
  </w:style>
  <w:style w:type="paragraph" w:styleId="ListeParagraf">
    <w:name w:val="List Paragraph"/>
    <w:basedOn w:val="Normal"/>
    <w:uiPriority w:val="34"/>
    <w:qFormat/>
    <w:rsid w:val="003D4C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E23"/>
    <w:pPr>
      <w:spacing w:after="160" w:line="259"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750C6"/>
    <w:pPr>
      <w:spacing w:before="100" w:beforeAutospacing="1" w:after="100" w:afterAutospacing="1" w:line="240" w:lineRule="auto"/>
    </w:pPr>
    <w:rPr>
      <w:rFonts w:ascii="Times New Roman" w:eastAsia="Times New Roman" w:hAnsi="Times New Roman"/>
      <w:sz w:val="24"/>
      <w:szCs w:val="24"/>
      <w:lang w:eastAsia="tr-TR"/>
    </w:rPr>
  </w:style>
  <w:style w:type="paragraph" w:styleId="stbilgi">
    <w:name w:val="header"/>
    <w:basedOn w:val="Normal"/>
    <w:link w:val="stbilgiChar"/>
    <w:uiPriority w:val="99"/>
    <w:unhideWhenUsed/>
    <w:rsid w:val="007C47C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C47C5"/>
  </w:style>
  <w:style w:type="paragraph" w:styleId="Altbilgi">
    <w:name w:val="footer"/>
    <w:basedOn w:val="Normal"/>
    <w:link w:val="AltbilgiChar"/>
    <w:uiPriority w:val="99"/>
    <w:unhideWhenUsed/>
    <w:rsid w:val="007C47C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C47C5"/>
  </w:style>
  <w:style w:type="paragraph" w:styleId="BalonMetni">
    <w:name w:val="Balloon Text"/>
    <w:basedOn w:val="Normal"/>
    <w:link w:val="BalonMetniChar"/>
    <w:uiPriority w:val="99"/>
    <w:semiHidden/>
    <w:unhideWhenUsed/>
    <w:rsid w:val="006C64C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64CE"/>
    <w:rPr>
      <w:rFonts w:ascii="Segoe UI" w:hAnsi="Segoe UI" w:cs="Segoe UI"/>
      <w:sz w:val="18"/>
      <w:szCs w:val="18"/>
    </w:rPr>
  </w:style>
  <w:style w:type="character" w:customStyle="1" w:styleId="apple-converted-space">
    <w:name w:val="apple-converted-space"/>
    <w:basedOn w:val="VarsaylanParagrafYazTipi"/>
    <w:rsid w:val="004C2AB2"/>
  </w:style>
  <w:style w:type="character" w:customStyle="1" w:styleId="grame">
    <w:name w:val="grame"/>
    <w:basedOn w:val="VarsaylanParagrafYazTipi"/>
    <w:rsid w:val="004C2AB2"/>
  </w:style>
  <w:style w:type="paragraph" w:styleId="ListeParagraf">
    <w:name w:val="List Paragraph"/>
    <w:basedOn w:val="Normal"/>
    <w:uiPriority w:val="34"/>
    <w:qFormat/>
    <w:rsid w:val="003D4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07559">
      <w:bodyDiv w:val="1"/>
      <w:marLeft w:val="0"/>
      <w:marRight w:val="0"/>
      <w:marTop w:val="0"/>
      <w:marBottom w:val="0"/>
      <w:divBdr>
        <w:top w:val="none" w:sz="0" w:space="0" w:color="auto"/>
        <w:left w:val="none" w:sz="0" w:space="0" w:color="auto"/>
        <w:bottom w:val="none" w:sz="0" w:space="0" w:color="auto"/>
        <w:right w:val="none" w:sz="0" w:space="0" w:color="auto"/>
      </w:divBdr>
    </w:div>
    <w:div w:id="926428261">
      <w:bodyDiv w:val="1"/>
      <w:marLeft w:val="0"/>
      <w:marRight w:val="0"/>
      <w:marTop w:val="0"/>
      <w:marBottom w:val="0"/>
      <w:divBdr>
        <w:top w:val="none" w:sz="0" w:space="0" w:color="auto"/>
        <w:left w:val="none" w:sz="0" w:space="0" w:color="auto"/>
        <w:bottom w:val="none" w:sz="0" w:space="0" w:color="auto"/>
        <w:right w:val="none" w:sz="0" w:space="0" w:color="auto"/>
      </w:divBdr>
      <w:divsChild>
        <w:div w:id="194779883">
          <w:marLeft w:val="150"/>
          <w:marRight w:val="150"/>
          <w:marTop w:val="0"/>
          <w:marBottom w:val="0"/>
          <w:divBdr>
            <w:top w:val="none" w:sz="0" w:space="0" w:color="auto"/>
            <w:left w:val="none" w:sz="0" w:space="0" w:color="auto"/>
            <w:bottom w:val="none" w:sz="0" w:space="0" w:color="auto"/>
            <w:right w:val="none" w:sz="0" w:space="0" w:color="auto"/>
          </w:divBdr>
        </w:div>
        <w:div w:id="381055488">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5905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duygu.guzey</dc:creator>
  <cp:lastModifiedBy>oem</cp:lastModifiedBy>
  <cp:revision>2</cp:revision>
  <cp:lastPrinted>2016-09-30T11:32:00Z</cp:lastPrinted>
  <dcterms:created xsi:type="dcterms:W3CDTF">2017-01-31T10:18:00Z</dcterms:created>
  <dcterms:modified xsi:type="dcterms:W3CDTF">2017-01-31T10:18:00Z</dcterms:modified>
</cp:coreProperties>
</file>